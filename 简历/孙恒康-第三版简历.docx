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A4EFE">
      <w:pPr>
        <w:adjustRightInd w:val="0"/>
        <w:snapToGrid w:val="0"/>
        <w:spacing w:line="232" w:lineRule="exact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9"/>
        <w:tblW w:w="107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200"/>
        <w:gridCol w:w="7929"/>
      </w:tblGrid>
      <w:tr w14:paraId="25B896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exact"/>
        </w:trPr>
        <w:tc>
          <w:tcPr>
            <w:tcW w:w="10749" w:type="dxa"/>
            <w:gridSpan w:val="3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D54B5B">
            <w:pPr>
              <w:adjustRightInd w:val="0"/>
              <w:snapToGrid w:val="0"/>
              <w:spacing w:line="609" w:lineRule="exact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44"/>
                <w14:textFill>
                  <w14:solidFill>
                    <w14:schemeClr w14:val="tx1"/>
                  </w14:solidFill>
                </w14:textFill>
              </w:rPr>
              <w:t>孙恒康</w:t>
            </w:r>
          </w:p>
        </w:tc>
      </w:tr>
      <w:tr w14:paraId="39528C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exact"/>
        </w:trPr>
        <w:tc>
          <w:tcPr>
            <w:tcW w:w="10749" w:type="dxa"/>
            <w:gridSpan w:val="3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1381D">
            <w:pPr>
              <w:adjustRightInd w:val="0"/>
              <w:snapToGrid w:val="0"/>
              <w:spacing w:line="609" w:lineRule="exact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4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意向岗位：C++开发</w:t>
            </w:r>
          </w:p>
        </w:tc>
      </w:tr>
      <w:tr w14:paraId="5A5DB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929" w:type="dxa"/>
          <w:trHeight w:val="435" w:hRule="exact"/>
        </w:trPr>
        <w:tc>
          <w:tcPr>
            <w:tcW w:w="620" w:type="dxa"/>
          </w:tcPr>
          <w:p w14:paraId="2EE3D2ED">
            <w:pPr>
              <w:spacing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76225" cy="276225"/>
                  <wp:effectExtent l="0" t="0" r="0" b="0"/>
                  <wp:docPr id="1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14:paraId="751FA72F">
            <w:pPr>
              <w:spacing w:line="435" w:lineRule="exact"/>
              <w:textAlignment w:val="center"/>
              <w:rPr>
                <w:rFonts w:eastAsia="微软雅黑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个人信息</w:t>
            </w:r>
            <w:bookmarkStart w:id="0" w:name="_GoBack"/>
            <w:bookmarkEnd w:id="0"/>
          </w:p>
        </w:tc>
      </w:tr>
    </w:tbl>
    <w:p w14:paraId="57FB7567">
      <w:pPr>
        <w:adjustRightInd w:val="0"/>
        <w:snapToGrid w:val="0"/>
        <w:spacing w:line="146" w:lineRule="exac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64D3E142">
      <w:pPr>
        <w:spacing w:line="152" w:lineRule="exac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0pt;margin-top:0pt;height:0.05pt;width:537.45pt;mso-wrap-distance-bottom:0pt;mso-wrap-distance-top:0pt;z-index:251662336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OUvFZT/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kYU2KZwY7ffvz2&#10;48Pnn98/4Xr79QsZJ5V6DxUGX9pdOO/A70KifJTBEKmVf48gWQSkRY41fT6dLsoZJaeaLlerxWo2&#10;qC2OkXB0z5eT2XyMfo4B82n2FgNcgvUB4kvhDElGTbWySQpWscMriFgChv4KScfWXSmtczu1JT2W&#10;MlmU2GXOcEYlzgaaxiNPsC0lTLc4/DyGDAlOqyZdT0AQ2v2lDuTAcGRezNKf6sZ0f4Wl3FsG3RDX&#10;oDWwMyri89DKIOkyfefL2iJGEnGQLVl715yymvkcG5yznIcxTdCf+3z79wPc3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5S8VlP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  <w:tblPrChange w:id="0" w:author="月诉长安" w:date="2024-07-22T16:15:49Z">
          <w:tblPr>
            <w:tblStyle w:val="9"/>
            <w:tblW w:w="0" w:type="auto"/>
            <w:tblInd w:w="0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0" w:type="dxa"/>
              <w:bottom w:w="0" w:type="dxa"/>
              <w:right w:w="0" w:type="dxa"/>
            </w:tblCellMar>
          </w:tblPr>
        </w:tblPrChange>
      </w:tblPr>
      <w:tblGrid>
        <w:gridCol w:w="3214"/>
        <w:gridCol w:w="3906"/>
        <w:gridCol w:w="3630"/>
        <w:tblGridChange w:id="1">
          <w:tblGrid>
            <w:gridCol w:w="3505"/>
            <w:gridCol w:w="3507"/>
            <w:gridCol w:w="3717"/>
          </w:tblGrid>
        </w:tblGridChange>
      </w:tblGrid>
      <w:tr w14:paraId="33BF42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PrExChange w:id="2" w:author="月诉长安" w:date="2024-07-22T16:15:49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77" w:hRule="atLeast"/>
          <w:trPrChange w:id="2" w:author="月诉长安" w:date="2024-07-22T16:15:49Z">
            <w:trPr>
              <w:trHeight w:val="377" w:hRule="atLeast"/>
            </w:trPr>
          </w:trPrChange>
        </w:trPr>
        <w:tc>
          <w:tcPr>
            <w:tcW w:w="3214" w:type="dxa"/>
            <w:tcPrChange w:id="3" w:author="月诉长安" w:date="2024-07-22T16:15:49Z">
              <w:tcPr>
                <w:tcW w:w="3505" w:type="dxa"/>
              </w:tcPr>
            </w:tcPrChange>
          </w:tcPr>
          <w:p w14:paraId="2F758FF2">
            <w:pPr>
              <w:spacing w:line="377" w:lineRule="exact"/>
              <w:ind w:left="72" w:right="72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邮箱：shk4176@163.com</w:t>
            </w:r>
          </w:p>
        </w:tc>
        <w:tc>
          <w:tcPr>
            <w:tcW w:w="3906" w:type="dxa"/>
            <w:tcPrChange w:id="4" w:author="月诉长安" w:date="2024-07-22T16:15:49Z">
              <w:tcPr>
                <w:tcW w:w="3507" w:type="dxa"/>
              </w:tcPr>
            </w:tcPrChange>
          </w:tcPr>
          <w:p w14:paraId="4C201121">
            <w:pPr>
              <w:spacing w:line="377" w:lineRule="exact"/>
              <w:ind w:left="72" w:right="72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期望薪资：面议</w:t>
            </w:r>
          </w:p>
        </w:tc>
        <w:tc>
          <w:tcPr>
            <w:tcW w:w="3630" w:type="dxa"/>
            <w:tcPrChange w:id="5" w:author="月诉长安" w:date="2024-07-22T16:15:49Z">
              <w:tcPr>
                <w:tcW w:w="3717" w:type="dxa"/>
              </w:tcPr>
            </w:tcPrChange>
          </w:tcPr>
          <w:p w14:paraId="053DED24">
            <w:pPr>
              <w:spacing w:line="377" w:lineRule="exact"/>
              <w:ind w:left="72" w:right="72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求职类型：校招</w:t>
            </w:r>
          </w:p>
        </w:tc>
      </w:tr>
      <w:tr w14:paraId="103E3B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PrExChange w:id="6" w:author="月诉长安" w:date="2024-07-22T16:15:49Z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</w:tblPrExChange>
        </w:tblPrEx>
        <w:trPr>
          <w:trHeight w:val="377" w:hRule="atLeast"/>
          <w:trPrChange w:id="6" w:author="月诉长安" w:date="2024-07-22T16:15:49Z">
            <w:trPr>
              <w:trHeight w:val="377" w:hRule="atLeast"/>
            </w:trPr>
          </w:trPrChange>
        </w:trPr>
        <w:tc>
          <w:tcPr>
            <w:tcW w:w="3214" w:type="dxa"/>
            <w:tcPrChange w:id="7" w:author="月诉长安" w:date="2024-07-22T16:15:49Z">
              <w:tcPr>
                <w:tcW w:w="3505" w:type="dxa"/>
              </w:tcPr>
            </w:tcPrChange>
          </w:tcPr>
          <w:p w14:paraId="4B74E862">
            <w:pPr>
              <w:spacing w:line="377" w:lineRule="exact"/>
              <w:ind w:left="72" w:right="72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电话：15529596171</w:t>
            </w:r>
          </w:p>
        </w:tc>
        <w:tc>
          <w:tcPr>
            <w:tcW w:w="3906" w:type="dxa"/>
            <w:tcPrChange w:id="8" w:author="月诉长安" w:date="2024-07-22T16:15:49Z">
              <w:tcPr>
                <w:tcW w:w="3507" w:type="dxa"/>
              </w:tcPr>
            </w:tcPrChange>
          </w:tcPr>
          <w:p w14:paraId="5F03D81C">
            <w:pPr>
              <w:spacing w:line="377" w:lineRule="exact"/>
              <w:ind w:left="72" w:right="72"/>
              <w:textAlignment w:val="center"/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ins w:id="9" w:author="月诉长安" w:date="2024-07-22T16:15:33Z">
              <w:r>
                <w:rPr>
                  <w:rFonts w:hint="eastAsia" w:ascii="微软雅黑" w:hAnsi="微软雅黑" w:eastAsia="微软雅黑" w:cs="微软雅黑"/>
                  <w:b/>
                  <w:bCs/>
                  <w:color w:val="000000" w:themeColor="text1"/>
                  <w:sz w:val="20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w:t>https://github.com/Haiyang-coder</w:t>
              </w:r>
            </w:ins>
          </w:p>
        </w:tc>
        <w:tc>
          <w:tcPr>
            <w:tcW w:w="3630" w:type="dxa"/>
            <w:tcPrChange w:id="10" w:author="月诉长安" w:date="2024-07-22T16:15:49Z">
              <w:tcPr>
                <w:tcW w:w="3717" w:type="dxa"/>
              </w:tcPr>
            </w:tcPrChange>
          </w:tcPr>
          <w:p w14:paraId="31868237">
            <w:pPr>
              <w:spacing w:line="377" w:lineRule="exact"/>
              <w:ind w:left="72" w:right="72"/>
              <w:textAlignment w:val="center"/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ins w:id="11" w:author="月诉长安" w:date="2024-07-22T16:15:08Z">
              <w:r>
                <w:rPr>
                  <w:rFonts w:hint="eastAsia" w:ascii="微软雅黑" w:hAnsi="微软雅黑" w:eastAsia="微软雅黑" w:cs="微软雅黑"/>
                  <w:b/>
                  <w:bCs/>
                  <w:color w:val="000000" w:themeColor="text1"/>
                  <w:sz w:val="20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w:t>户籍：</w:t>
              </w:r>
            </w:ins>
            <w:ins w:id="12" w:author="月诉长安" w:date="2024-07-22T16:15:12Z">
              <w:r>
                <w:rPr>
                  <w:rFonts w:hint="eastAsia" w:ascii="微软雅黑" w:hAnsi="微软雅黑" w:eastAsia="微软雅黑" w:cs="微软雅黑"/>
                  <w:b/>
                  <w:bCs/>
                  <w:color w:val="000000" w:themeColor="text1"/>
                  <w:sz w:val="20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w:t>山东</w:t>
              </w:r>
            </w:ins>
            <w:ins w:id="13" w:author="月诉长安" w:date="2024-07-22T16:15:13Z">
              <w:r>
                <w:rPr>
                  <w:rFonts w:hint="eastAsia" w:ascii="微软雅黑" w:hAnsi="微软雅黑" w:eastAsia="微软雅黑" w:cs="微软雅黑"/>
                  <w:b/>
                  <w:bCs/>
                  <w:color w:val="000000" w:themeColor="text1"/>
                  <w:sz w:val="20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w:t>泰安</w:t>
              </w:r>
            </w:ins>
          </w:p>
        </w:tc>
      </w:tr>
    </w:tbl>
    <w:p w14:paraId="3E8B7CDB">
      <w:pPr>
        <w:spacing w:line="290" w:lineRule="exac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 w14:paraId="334A1A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exact"/>
        </w:trPr>
        <w:tc>
          <w:tcPr>
            <w:tcW w:w="620" w:type="dxa"/>
          </w:tcPr>
          <w:p w14:paraId="0841A2CC">
            <w:pPr>
              <w:spacing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76225" cy="276225"/>
                  <wp:effectExtent l="0" t="0" r="13335" b="0"/>
                  <wp:docPr id="2" name="Drawing 1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1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14:paraId="590F194A">
            <w:pPr>
              <w:spacing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工作及</w:t>
            </w: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教育经历</w:t>
            </w:r>
          </w:p>
        </w:tc>
      </w:tr>
    </w:tbl>
    <w:p w14:paraId="3CD558D5">
      <w:pPr>
        <w:adjustRightInd w:val="0"/>
        <w:snapToGrid w:val="0"/>
        <w:spacing w:line="146" w:lineRule="exac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FBDB87F">
      <w:pPr>
        <w:spacing w:line="152" w:lineRule="exac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0pt;margin-top:0pt;height:0.05pt;width:537.45pt;mso-wrap-distance-bottom:0pt;mso-wrap-distance-top:0pt;z-index:251659264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Ds5M/X+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mYUGKZwY7ffvz2&#10;48Pnn98/4Xr79QsZJ5V6DxUGX9pdOO/A70KifJTBEKmVf48gWQSkRY41fT6dLsoZJaeaLlerxWo2&#10;qC2OkXB0z5eT2XyMfo4B82n2FgNcgvUB4kvhDElGTbWySQpWscMriFgChv4KScfWXSmtczu1JX3i&#10;syixy5zhjEqcDTSNR55gW0qYbnH4eQwZEpxWTbqegCC0+0sdyIHhyLyYpT/Vjen+Cku5twy6Ia5B&#10;a2BnVMTnoZVB0mX6zpe1RYwk4iBbsvauOWU18zk2OGc5D2OaoD/3+fbvB7i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Pw0OzTAAAAAwEAAA8AAAAAAAAAAQAgAAAAIgAAAGRycy9kb3ducmV2Lnht&#10;bFBLAQIUABQAAAAIAIdO4kA7OTP1/gEAAMgDAAAOAAAAAAAAAAEAIAAAACIBAABkcnMvZTJvRG9j&#10;LnhtbFBLBQYAAAAABgAGAFkBAACSBQAAAAA=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0C5BC72B">
      <w:pPr>
        <w:spacing w:line="152" w:lineRule="exact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7F466BB">
      <w:pPr>
        <w:tabs>
          <w:tab w:val="right" w:pos="10740"/>
        </w:tabs>
        <w:spacing w:line="440" w:lineRule="exact"/>
        <w:jc w:val="lef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2022.9-2025.6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西安电子科技大学(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全日制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211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硕士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电子信息 </w:t>
      </w:r>
    </w:p>
    <w:p w14:paraId="3615F0EC">
      <w:pPr>
        <w:tabs>
          <w:tab w:val="right" w:pos="10740"/>
        </w:tabs>
        <w:spacing w:line="440" w:lineRule="exact"/>
        <w:jc w:val="lef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3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5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-</w:t>
      </w:r>
      <w:ins w:id="14" w:author="gerald" w:date="2024-07-16T11:09:00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2"/>
            <w14:textFill>
              <w14:solidFill>
                <w14:schemeClr w14:val="tx1"/>
              </w14:solidFill>
            </w14:textFill>
          </w:rPr>
          <w:t>至今</w:t>
        </w:r>
      </w:ins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                     中国科学院信息工程研究所                   </w:t>
      </w:r>
      <w:ins w:id="15" w:author="gerald" w:date="2024-07-16T11:10:00Z">
        <w:r>
          <w:rPr>
            <w:rFonts w:ascii="微软雅黑" w:hAnsi="微软雅黑" w:eastAsia="微软雅黑" w:cs="微软雅黑"/>
            <w:b/>
            <w:bCs/>
            <w:color w:val="000000" w:themeColor="text1"/>
            <w:sz w:val="22"/>
            <w14:textFill>
              <w14:solidFill>
                <w14:schemeClr w14:val="tx1"/>
              </w14:solidFill>
            </w14:textFill>
          </w:rPr>
          <w:t xml:space="preserve">   </w:t>
        </w:r>
      </w:ins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C++开发工程师</w:t>
      </w:r>
      <w:ins w:id="16" w:author="gerald" w:date="2024-07-16T11:10:00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2"/>
            <w14:textFill>
              <w14:solidFill>
                <w14:schemeClr w14:val="tx1"/>
              </w14:solidFill>
            </w14:textFill>
          </w:rPr>
          <w:t xml:space="preserve"> </w:t>
        </w:r>
      </w:ins>
    </w:p>
    <w:p w14:paraId="02C8512D">
      <w:pPr>
        <w:spacing w:line="440" w:lineRule="exact"/>
        <w:jc w:val="lef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9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7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-20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21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.6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                 新北洋信息技术（股票代码：002376）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         C++开发工程师 </w:t>
      </w:r>
    </w:p>
    <w:p w14:paraId="59DECABE">
      <w:pPr>
        <w:spacing w:line="440" w:lineRule="exact"/>
        <w:jc w:val="lef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2015.9-2019.6 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西安邮电大学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（全日制本科）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       信息对抗技术</w:t>
      </w:r>
    </w:p>
    <w:p w14:paraId="5314B8FC">
      <w:pPr>
        <w:spacing w:line="290" w:lineRule="exac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 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 w14:paraId="04DEA3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exact"/>
        </w:trPr>
        <w:tc>
          <w:tcPr>
            <w:tcW w:w="620" w:type="dxa"/>
          </w:tcPr>
          <w:p w14:paraId="5D0983D8">
            <w:pPr>
              <w:spacing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76225" cy="276225"/>
                  <wp:effectExtent l="0" t="0" r="13335" b="13970"/>
                  <wp:docPr id="3" name="Drawing 2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2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14:paraId="5113EFAD">
            <w:pPr>
              <w:spacing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个人优势</w:t>
            </w:r>
          </w:p>
        </w:tc>
      </w:tr>
    </w:tbl>
    <w:p w14:paraId="6C3355AA">
      <w:pPr>
        <w:adjustRightInd w:val="0"/>
        <w:snapToGrid w:val="0"/>
        <w:spacing w:line="146" w:lineRule="exac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86A57BE">
      <w:pPr>
        <w:spacing w:line="152" w:lineRule="exac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0pt;margin-top:0pt;height:0.05pt;width:537.45pt;mso-wrap-distance-bottom:0pt;mso-wrap-distance-top:0pt;z-index:251660288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E7JAWP/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mYUmKZwY7ffvz2&#10;48Pnn98/4Xr79QsZJ5V6DxUGX9pdOO/A70KifJTBEKmVf48gWQSkRY41fT6dLsoZJaeaLlerxWo2&#10;qC2OkXB0z5eT2XyMfo4B82n2FgNcgvUB4kvhDElGTbWySQpWscMriFgChv4KScfWXSmtczu1JT2W&#10;MlmU2GXOcEYlzgaaxiNPsC0lTLc4/DyGDAlOqyZdT0AQ2v2lDuTAcGRezNKf6sZ0f4Wl3FsG3RDX&#10;oDWwMyri89DKIOkyfefL2iJGEnGQLVl715yymvkcG5yznIcxTdCf+3z79wPc3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TskBY/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72B4C699">
      <w:pPr>
        <w:numPr>
          <w:ilvl w:val="0"/>
          <w:numId w:val="1"/>
        </w:numPr>
        <w:spacing w:line="377" w:lineRule="exact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具备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5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年C/C++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编码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经验和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3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年C/C++开发经验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，擅长Linux/Windows后端网络/多线程/多进程开发</w:t>
      </w:r>
      <w:ins w:id="17" w:author="gerald" w:date="2024-07-16T11:10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、</w:t>
        </w:r>
      </w:ins>
      <w:ins w:id="18" w:author="gerald" w:date="2024-07-16T11:11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高性能</w:t>
        </w:r>
      </w:ins>
      <w:ins w:id="19" w:author="gerald" w:date="2024-07-16T11:28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优化</w:t>
        </w:r>
      </w:ins>
      <w:ins w:id="20" w:author="gerald" w:date="2024-07-16T11:11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、Qt</w:t>
        </w:r>
      </w:ins>
      <w:ins w:id="21" w:author="gerald" w:date="2024-07-16T11:10:00Z">
        <w:r>
          <w:rPr>
            <w:rFonts w:ascii="微软雅黑" w:hAnsi="微软雅黑" w:eastAsia="微软雅黑" w:cs="微软雅黑"/>
            <w:color w:val="000000" w:themeColor="text1"/>
            <w:sz w:val="20"/>
            <w:highlight w:val="none"/>
            <w14:textFill>
              <w14:solidFill>
                <w14:schemeClr w14:val="tx1"/>
              </w14:solidFill>
            </w14:textFill>
          </w:rPr>
          <w:t>开发</w:t>
        </w:r>
      </w:ins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，具备快速上手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大型项目的能力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1C33CCBA">
      <w:pPr>
        <w:numPr>
          <w:ilvl w:val="0"/>
          <w:numId w:val="1"/>
        </w:numPr>
        <w:spacing w:line="377" w:lineRule="exact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熟悉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C++11、C++14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新特性，熟练掌握</w:t>
      </w:r>
      <w:r>
        <w:rPr>
          <w:rFonts w:ascii="微软雅黑" w:hAnsi="微软雅黑" w:eastAsia="微软雅黑" w:cs="微软雅黑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常用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STL容器</w:t>
      </w:r>
      <w:del w:id="22" w:author="月诉长安" w:date="2024-07-22T16:16:18Z">
        <w:r>
          <w:rPr>
            <w:rFonts w:hint="default" w:ascii="微软雅黑" w:hAnsi="微软雅黑" w:eastAsia="微软雅黑" w:cs="微软雅黑"/>
            <w:color w:val="000000" w:themeColor="text1"/>
            <w:sz w:val="20"/>
            <w:lang w:val="en-US"/>
            <w14:textFill>
              <w14:solidFill>
                <w14:schemeClr w14:val="tx1"/>
              </w14:solidFill>
            </w14:textFill>
          </w:rPr>
          <w:delText>如vector、list、map等</w:delText>
        </w:r>
      </w:del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，了解其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工作特性和</w:t>
      </w:r>
      <w:ins w:id="23" w:author="月诉长安" w:date="2024-07-22T16:16:32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内存</w:t>
        </w:r>
      </w:ins>
      <w:ins w:id="24" w:author="月诉长安" w:date="2024-07-22T16:16:33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分布</w:t>
        </w:r>
      </w:ins>
      <w:del w:id="25" w:author="月诉长安" w:date="2024-07-22T16:16:27Z">
        <w:r>
          <w:rPr>
            <w:rFonts w:ascii="微软雅黑" w:hAnsi="微软雅黑" w:eastAsia="微软雅黑" w:cs="微软雅黑"/>
            <w:b/>
            <w:bCs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底层原理</w:delText>
        </w:r>
      </w:del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 w:cs="微软雅黑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具备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二次开发能力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0A41B9D7">
      <w:pPr>
        <w:numPr>
          <w:ilvl w:val="0"/>
          <w:numId w:val="1"/>
        </w:numPr>
        <w:spacing w:line="377" w:lineRule="exact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熟悉操作系统原理、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多线程、多进程模型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。熟悉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TCP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/</w:t>
      </w: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UDP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/</w:t>
      </w:r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IP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等网络协议和Socket编程。熟悉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Epoll、Select、I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OCP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模型；掌握单例、MVC等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:rPrChange w:id="26" w:author="月诉长安" w:date="2024-07-22T16:16:52Z">
            <w:rPr>
              <w:rFonts w:ascii="微软雅黑" w:hAnsi="微软雅黑" w:eastAsia="微软雅黑" w:cs="微软雅黑"/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</w:rPrChange>
          <w14:textFill>
            <w14:solidFill>
              <w14:schemeClr w14:val="tx1"/>
            </w14:solidFill>
          </w14:textFill>
        </w:rPr>
        <w:t>设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计模式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。熟悉MySQL</w:t>
      </w:r>
      <w:ins w:id="27" w:author="gerald" w:date="2024-07-16T11:12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、国产达梦</w:t>
        </w:r>
      </w:ins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等常见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数据库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。熟练应用链表、</w:t>
      </w:r>
      <w:ins w:id="28" w:author="gerald" w:date="2024-07-16T11:12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队列、</w:t>
        </w:r>
      </w:ins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栈、二叉树</w:t>
      </w:r>
      <w:ins w:id="29" w:author="gerald" w:date="2024-07-16T11:12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等数据结构和</w:t>
        </w:r>
      </w:ins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排序</w:t>
      </w:r>
      <w:ins w:id="30" w:author="gerald" w:date="2024-07-16T11:13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、</w:t>
        </w:r>
      </w:ins>
      <w:ins w:id="31" w:author="gerald" w:date="2024-07-16T11:13:00Z">
        <w:r>
          <w:rPr>
            <w:rFonts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回溯</w:t>
        </w:r>
      </w:ins>
      <w:ins w:id="32" w:author="gerald" w:date="2024-07-16T11:13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、</w:t>
        </w:r>
      </w:ins>
      <w:ins w:id="33" w:author="月诉长安" w:date="2024-07-22T16:17:23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动态规划</w:t>
        </w:r>
      </w:ins>
      <w:ins w:id="34" w:author="gerald" w:date="2024-07-16T11:13:00Z">
        <w:del w:id="35" w:author="月诉长安" w:date="2024-07-22T16:17:08Z">
          <w:r>
            <w:rPr>
              <w:rFonts w:hint="eastAsia" w:ascii="微软雅黑" w:hAnsi="微软雅黑" w:eastAsia="微软雅黑" w:cs="微软雅黑"/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delText>（熟悉的可以补充一些）</w:delText>
          </w:r>
        </w:del>
      </w:ins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等常用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算法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16831E69">
      <w:pPr>
        <w:numPr>
          <w:ilvl w:val="0"/>
          <w:numId w:val="1"/>
        </w:numPr>
        <w:spacing w:line="377" w:lineRule="exact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具备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独立开发</w:t>
      </w:r>
      <w:ins w:id="36" w:author="gerald" w:date="2024-07-20T09:35:00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系统</w:t>
        </w:r>
      </w:ins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的能力，曾参与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国家重点研发计划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:rPrChange w:id="37" w:author="月诉长安" w:date="2024-07-22T16:17:30Z">
            <w:rPr>
              <w:rFonts w:ascii="微软雅黑" w:hAnsi="微软雅黑" w:eastAsia="微软雅黑" w:cs="微软雅黑"/>
              <w:b/>
              <w:bCs/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</w:rPrChange>
          <w14:textFill>
            <w14:solidFill>
              <w14:schemeClr w14:val="tx1"/>
            </w14:solidFill>
          </w14:textFill>
        </w:rPr>
        <w:t>（项目编号2021YFB0300）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，负责</w:t>
      </w:r>
      <w:ins w:id="38" w:author="gerald" w:date="2024-07-16T11:14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子课题</w:t>
        </w:r>
      </w:ins>
      <w:ins w:id="39" w:author="gerald" w:date="2024-07-20T09:35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的</w:t>
        </w:r>
      </w:ins>
      <w:r>
        <w:rPr>
          <w:rFonts w:ascii="微软雅黑" w:hAnsi="微软雅黑" w:eastAsia="微软雅黑" w:cs="微软雅黑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异常操作汇聚存储系统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的开发，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编写代码2万</w:t>
      </w:r>
      <w:ins w:id="40" w:author="gerald" w:date="2024-07-20T09:35:00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余</w:t>
        </w:r>
      </w:ins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行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3F32698D">
      <w:pPr>
        <w:numPr>
          <w:ilvl w:val="0"/>
          <w:numId w:val="1"/>
        </w:numPr>
        <w:spacing w:line="377" w:lineRule="exact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具备大型C++项目的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bug 定位能力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以及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快速解决 bug 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能力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熟悉Makefile项目编译工具、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Git 版本管理工具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0C082409">
      <w:pPr>
        <w:spacing w:line="290" w:lineRule="exact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2200"/>
      </w:tblGrid>
      <w:tr w14:paraId="475EF6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exact"/>
        </w:trPr>
        <w:tc>
          <w:tcPr>
            <w:tcW w:w="620" w:type="dxa"/>
          </w:tcPr>
          <w:p w14:paraId="2F5B30A2">
            <w:pPr>
              <w:spacing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276225" cy="276225"/>
                  <wp:effectExtent l="0" t="0" r="0" b="0"/>
                  <wp:docPr id="4" name="Drawing 3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3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</w:tcPr>
          <w:p w14:paraId="586575A4">
            <w:pPr>
              <w:spacing w:line="435" w:lineRule="exact"/>
              <w:textAlignment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 w:themeColor="text1"/>
                <w:sz w:val="26"/>
                <w14:textFill>
                  <w14:solidFill>
                    <w14:schemeClr w14:val="tx1"/>
                  </w14:solidFill>
                </w14:textFill>
              </w:rPr>
              <w:t>项目经历</w:t>
            </w:r>
          </w:p>
        </w:tc>
      </w:tr>
    </w:tbl>
    <w:p w14:paraId="21298252">
      <w:pPr>
        <w:adjustRightInd w:val="0"/>
        <w:snapToGrid w:val="0"/>
        <w:spacing w:line="146" w:lineRule="exac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0793DDC">
      <w:pPr>
        <w:spacing w:line="152" w:lineRule="exac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0pt;margin-top:0pt;height:0.05pt;width:537.45pt;mso-wrap-distance-bottom:0pt;mso-wrap-distance-top:0pt;z-index:251661312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hxR/N/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5646F1FE">
      <w:pPr>
        <w:tabs>
          <w:tab w:val="right" w:pos="10740"/>
        </w:tabs>
        <w:spacing w:line="377" w:lineRule="exact"/>
        <w:jc w:val="left"/>
        <w:textAlignment w:val="center"/>
        <w:rPr>
          <w:rFonts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异常操作汇聚存储系统</w:t>
      </w: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（国家重点研发计划）</w:t>
      </w:r>
    </w:p>
    <w:p w14:paraId="7ABE8BA4">
      <w:pPr>
        <w:spacing w:line="152" w:lineRule="exact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B0001C5">
      <w:pPr>
        <w:tabs>
          <w:tab w:val="right" w:pos="10740"/>
        </w:tabs>
        <w:spacing w:line="377" w:lineRule="exact"/>
        <w:jc w:val="left"/>
        <w:textAlignment w:val="center"/>
        <w:rPr>
          <w:rFonts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项目介绍：</w:t>
      </w:r>
    </w:p>
    <w:p w14:paraId="4A50D1AF">
      <w:pPr>
        <w:spacing w:line="377" w:lineRule="exact"/>
        <w:ind w:firstLine="400" w:firstLineChars="200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“隐私数据的个人权益保障研究”，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国家重点研发计划，</w:t>
      </w:r>
      <w:r>
        <w:rPr>
          <w:rFonts w:ascii="微软雅黑" w:hAnsi="微软雅黑" w:eastAsia="微软雅黑" w:cs="微软雅黑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t>项目编号2021YFB0300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。由</w:t>
      </w: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中国科学院信息工程研究所</w:t>
      </w:r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牵头，项目负责人：李凤华</w:t>
      </w:r>
      <w:ins w:id="41" w:author="gerald" w:date="2024-07-20T09:36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研究员</w:t>
        </w:r>
      </w:ins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（导师）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ins w:id="42" w:author="gerald" w:date="2024-07-20T09:36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项目研发</w:t>
        </w:r>
      </w:ins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个人敏感信息分类分级、脱敏</w:t>
      </w:r>
      <w:ins w:id="43" w:author="gerald" w:date="2024-07-20T09:37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工具集、异常操作汇聚等系统</w:t>
        </w:r>
      </w:ins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及</w:t>
      </w:r>
      <w:ins w:id="44" w:author="gerald" w:date="2024-07-20T09:37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综合服务保障</w:t>
        </w:r>
      </w:ins>
      <w:r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平台。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本人主要负责其中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异常操作汇聚存储系统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全周期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开发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，包括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系统的</w:t>
      </w:r>
      <w:ins w:id="45" w:author="gerald" w:date="2024-07-20T09:38:00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规划</w:t>
        </w:r>
      </w:ins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、设计、开发和优化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19890ECD">
      <w:pPr>
        <w:tabs>
          <w:tab w:val="right" w:pos="10740"/>
        </w:tabs>
        <w:spacing w:line="377" w:lineRule="exact"/>
        <w:jc w:val="left"/>
        <w:textAlignment w:val="center"/>
        <w:rPr>
          <w:rFonts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主要工作：</w:t>
      </w:r>
    </w:p>
    <w:p w14:paraId="3A099B5A">
      <w:pPr>
        <w:numPr>
          <w:ilvl w:val="0"/>
          <w:numId w:val="2"/>
        </w:numPr>
        <w:spacing w:line="377" w:lineRule="exact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ins w:id="46" w:author="gerald" w:date="2024-07-20T09:38:00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规划</w:t>
        </w:r>
      </w:ins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阶段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完成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整个系统的的设计文档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，对Muduo网络库的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功能评估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，测试在高并发情况下的性能表现。对国产达梦数据库进行测试，评估在数据加密和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处理大量事务的能力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。以及数据加密方案和</w:t>
      </w:r>
      <w:ins w:id="47" w:author="月诉长安" w:date="2024-07-22T16:19:07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网络</w:t>
        </w:r>
      </w:ins>
      <w:ins w:id="48" w:author="月诉长安" w:date="2024-07-22T16:18:58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数据</w:t>
        </w:r>
      </w:ins>
      <w:ins w:id="49" w:author="月诉长安" w:date="2024-07-22T16:19:10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结构</w:t>
        </w:r>
      </w:ins>
      <w:del w:id="50" w:author="月诉长安" w:date="2024-07-22T16:18:56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JSON数据处理策略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等。</w:t>
      </w:r>
    </w:p>
    <w:p w14:paraId="1D998D1C">
      <w:pPr>
        <w:numPr>
          <w:ilvl w:val="0"/>
          <w:numId w:val="2"/>
        </w:numPr>
        <w:spacing w:line="377" w:lineRule="exact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设计阶段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分层系统架构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，包括客户端、网络通信模块、服务器任务处理模块、数据库管理模块、数据传输模块和用户管理界面。</w:t>
      </w:r>
    </w:p>
    <w:p w14:paraId="26C7349A">
      <w:pPr>
        <w:numPr>
          <w:ilvl w:val="0"/>
          <w:numId w:val="3"/>
        </w:numPr>
        <w:spacing w:line="377" w:lineRule="exact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开发阶段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：(1)网络通信模块：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基于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Epoll+Reactor模型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实现多线程网络通信，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支持动态调整线程池和任务队列管理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(2)任务处理模块：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采用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线程池管理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任务优先级排序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线程预热技术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(3)FTP服务模块</w:t>
      </w:r>
      <w:ins w:id="51" w:author="月诉长安" w:date="2024-07-22T16:19:31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:lang w:eastAsia="zh-CN"/>
            <w14:textFill>
              <w14:solidFill>
                <w14:schemeClr w14:val="tx1"/>
              </w14:solidFill>
            </w14:textFill>
          </w:rPr>
          <w:t>：</w:t>
        </w:r>
      </w:ins>
      <w:del w:id="52" w:author="月诉长安" w:date="2024-07-22T16:19:31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:highlight w:val="yellow"/>
            <w14:textFill>
              <w14:solidFill>
                <w14:schemeClr w14:val="tx1"/>
              </w14:solidFill>
            </w14:textFill>
          </w:rPr>
          <w:delText>：</w:delText>
        </w:r>
      </w:del>
      <w:ins w:id="53" w:author="月诉长安" w:date="2024-07-22T16:11:40Z">
        <w:r>
          <w:rPr>
            <w:rFonts w:hint="default" w:ascii="微软雅黑" w:hAnsi="微软雅黑" w:eastAsia="微软雅黑" w:cs="微软雅黑"/>
            <w:b w:val="0"/>
            <w:bCs w:val="0"/>
            <w:color w:val="000000" w:themeColor="text1"/>
            <w:sz w:val="20"/>
            <w:highlight w:val="none"/>
            <w:lang w:val="en-US" w:eastAsia="zh-CN"/>
            <w:rPrChange w:id="54" w:author="月诉长安" w:date="2024-07-22T16:19:27Z"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0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二次</w:t>
        </w:r>
      </w:ins>
      <w:ins w:id="55" w:author="月诉长安" w:date="2024-07-22T16:11:50Z">
        <w:r>
          <w:rPr>
            <w:rFonts w:hint="eastAsia" w:ascii="微软雅黑" w:hAnsi="微软雅黑" w:eastAsia="微软雅黑" w:cs="微软雅黑"/>
            <w:b w:val="0"/>
            <w:bCs w:val="0"/>
            <w:color w:val="000000" w:themeColor="text1"/>
            <w:sz w:val="20"/>
            <w:highlight w:val="none"/>
            <w:lang w:val="en-US" w:eastAsia="zh-CN"/>
            <w:rPrChange w:id="56" w:author="月诉长安" w:date="2024-07-22T16:19:27Z"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0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封装</w:t>
        </w:r>
      </w:ins>
      <w:ins w:id="57" w:author="月诉长安" w:date="2024-07-22T16:11:55Z">
        <w:r>
          <w:rPr>
            <w:rFonts w:hint="eastAsia" w:ascii="微软雅黑" w:hAnsi="微软雅黑" w:eastAsia="微软雅黑" w:cs="微软雅黑"/>
            <w:b w:val="0"/>
            <w:bCs w:val="0"/>
            <w:color w:val="000000" w:themeColor="text1"/>
            <w:sz w:val="20"/>
            <w:highlight w:val="none"/>
            <w:lang w:val="en-US" w:eastAsia="zh-CN"/>
            <w:rPrChange w:id="58" w:author="月诉长安" w:date="2024-07-22T16:19:27Z"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0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git</w:t>
        </w:r>
      </w:ins>
      <w:ins w:id="59" w:author="月诉长安" w:date="2024-07-22T16:11:58Z">
        <w:r>
          <w:rPr>
            <w:rFonts w:hint="eastAsia" w:ascii="微软雅黑" w:hAnsi="微软雅黑" w:eastAsia="微软雅黑" w:cs="微软雅黑"/>
            <w:b w:val="0"/>
            <w:bCs w:val="0"/>
            <w:color w:val="000000" w:themeColor="text1"/>
            <w:sz w:val="20"/>
            <w:highlight w:val="none"/>
            <w:lang w:val="en-US" w:eastAsia="zh-CN"/>
            <w:rPrChange w:id="60" w:author="月诉长安" w:date="2024-07-22T16:19:27Z">
              <w:rPr>
                <w:rFonts w:hint="eastAsia" w:ascii="微软雅黑" w:hAnsi="微软雅黑" w:eastAsia="微软雅黑" w:cs="微软雅黑"/>
                <w:b w:val="0"/>
                <w:bCs w:val="0"/>
                <w:color w:val="000000" w:themeColor="text1"/>
                <w:sz w:val="20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开源</w:t>
        </w:r>
      </w:ins>
      <w:del w:id="61" w:author="月诉长安" w:date="2024-07-22T16:11:38Z">
        <w:r>
          <w:rPr>
            <w:rFonts w:hint="eastAsia" w:ascii="微软雅黑" w:hAnsi="微软雅黑" w:eastAsia="微软雅黑" w:cs="微软雅黑"/>
            <w:color w:val="000000" w:themeColor="text1"/>
            <w:sz w:val="20"/>
            <w:highlight w:val="none"/>
            <w:rPrChange w:id="62" w:author="月诉长安" w:date="2024-07-22T16:19:27Z">
              <w:rPr>
                <w:rFonts w:hint="eastAsia" w:ascii="微软雅黑" w:hAnsi="微软雅黑" w:eastAsia="微软雅黑" w:cs="微软雅黑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delText>集成开源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:highlight w:val="none"/>
          <w:rPrChange w:id="63" w:author="月诉长安" w:date="2024-07-22T16:19:27Z">
            <w:rPr>
              <w:rFonts w:ascii="微软雅黑" w:hAnsi="微软雅黑" w:eastAsia="微软雅黑" w:cs="微软雅黑"/>
              <w:color w:val="000000" w:themeColor="text1"/>
              <w:sz w:val="20"/>
              <w:highlight w:val="yellow"/>
              <w14:textFill>
                <w14:solidFill>
                  <w14:schemeClr w14:val="tx1"/>
                </w14:solidFill>
              </w14:textFill>
            </w:rPr>
          </w:rPrChange>
          <w14:textFill>
            <w14:solidFill>
              <w14:schemeClr w14:val="tx1"/>
            </w14:solidFill>
          </w14:textFill>
        </w:rPr>
        <w:t>FTP项目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用于文件</w:t>
      </w:r>
      <w:ins w:id="64" w:author="月诉长安" w:date="2024-07-22T16:19:47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推送</w:t>
        </w:r>
      </w:ins>
      <w:del w:id="65" w:author="月诉长安" w:date="2024-07-22T16:19:46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传输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(4)数据库模块：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使用达梦数据库处理（数据存储、插入、去重、备份、查询和删除）。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(5)日志模块：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基于Muduo内置的日志模块和异步日志技术实现。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(6)加密模块：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:highlight w:val="none"/>
          <w:rPrChange w:id="66" w:author="月诉长安" w:date="2024-07-22T16:14:29Z">
            <w:rPr>
              <w:rFonts w:hint="eastAsia" w:ascii="微软雅黑" w:hAnsi="微软雅黑" w:eastAsia="微软雅黑" w:cs="微软雅黑"/>
              <w:color w:val="000000" w:themeColor="text1"/>
              <w:sz w:val="20"/>
              <w:highlight w:val="yellow"/>
              <w14:textFill>
                <w14:solidFill>
                  <w14:schemeClr w14:val="tx1"/>
                </w14:solidFill>
              </w14:textFill>
            </w:rPr>
          </w:rPrChange>
          <w14:textFill>
            <w14:solidFill>
              <w14:schemeClr w14:val="tx1"/>
            </w14:solidFill>
          </w14:textFill>
        </w:rPr>
        <w:t>使用</w:t>
      </w:r>
      <w:ins w:id="67" w:author="月诉长安" w:date="2024-07-22T16:10:11Z">
        <w:r>
          <w:rPr>
            <w:rFonts w:hint="eastAsia" w:ascii="微软雅黑" w:hAnsi="微软雅黑" w:eastAsia="微软雅黑" w:cs="微软雅黑"/>
            <w:color w:val="000000" w:themeColor="text1"/>
            <w:sz w:val="20"/>
            <w:highlight w:val="none"/>
            <w:lang w:val="en-US" w:eastAsia="zh-CN"/>
            <w:rPrChange w:id="68" w:author="月诉长安" w:date="2024-07-22T16:14:29Z">
              <w:rPr>
                <w:rFonts w:hint="eastAsia" w:ascii="微软雅黑" w:hAnsi="微软雅黑" w:eastAsia="微软雅黑" w:cs="微软雅黑"/>
                <w:color w:val="000000" w:themeColor="text1"/>
                <w:sz w:val="20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sm</w:t>
        </w:r>
      </w:ins>
      <w:ins w:id="69" w:author="月诉长安" w:date="2024-07-22T16:10:12Z">
        <w:r>
          <w:rPr>
            <w:rFonts w:hint="eastAsia" w:ascii="微软雅黑" w:hAnsi="微软雅黑" w:eastAsia="微软雅黑" w:cs="微软雅黑"/>
            <w:color w:val="000000" w:themeColor="text1"/>
            <w:sz w:val="20"/>
            <w:highlight w:val="none"/>
            <w:lang w:val="en-US" w:eastAsia="zh-CN"/>
            <w:rPrChange w:id="70" w:author="月诉长安" w:date="2024-07-22T16:14:29Z">
              <w:rPr>
                <w:rFonts w:hint="eastAsia" w:ascii="微软雅黑" w:hAnsi="微软雅黑" w:eastAsia="微软雅黑" w:cs="微软雅黑"/>
                <w:color w:val="000000" w:themeColor="text1"/>
                <w:sz w:val="20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4</w:t>
        </w:r>
      </w:ins>
      <w:ins w:id="71" w:author="月诉长安" w:date="2024-07-22T16:10:14Z">
        <w:r>
          <w:rPr>
            <w:rFonts w:hint="eastAsia" w:ascii="微软雅黑" w:hAnsi="微软雅黑" w:eastAsia="微软雅黑" w:cs="微软雅黑"/>
            <w:color w:val="000000" w:themeColor="text1"/>
            <w:sz w:val="20"/>
            <w:highlight w:val="none"/>
            <w:lang w:val="en-US" w:eastAsia="zh-CN"/>
            <w:rPrChange w:id="72" w:author="月诉长安" w:date="2024-07-22T16:14:29Z">
              <w:rPr>
                <w:rFonts w:hint="eastAsia" w:ascii="微软雅黑" w:hAnsi="微软雅黑" w:eastAsia="微软雅黑" w:cs="微软雅黑"/>
                <w:color w:val="000000" w:themeColor="text1"/>
                <w:sz w:val="20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算法</w:t>
        </w:r>
      </w:ins>
      <w:ins w:id="73" w:author="月诉长安" w:date="2024-07-22T16:10:16Z">
        <w:r>
          <w:rPr>
            <w:rFonts w:hint="eastAsia" w:ascii="微软雅黑" w:hAnsi="微软雅黑" w:eastAsia="微软雅黑" w:cs="微软雅黑"/>
            <w:color w:val="000000" w:themeColor="text1"/>
            <w:sz w:val="20"/>
            <w:highlight w:val="none"/>
            <w:lang w:val="en-US" w:eastAsia="zh-CN"/>
            <w:rPrChange w:id="74" w:author="月诉长安" w:date="2024-07-22T16:14:29Z">
              <w:rPr>
                <w:rFonts w:hint="eastAsia" w:ascii="微软雅黑" w:hAnsi="微软雅黑" w:eastAsia="微软雅黑" w:cs="微软雅黑"/>
                <w:color w:val="000000" w:themeColor="text1"/>
                <w:sz w:val="20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实现</w:t>
        </w:r>
      </w:ins>
      <w:del w:id="75" w:author="月诉长安" w:date="2024-07-22T16:10:10Z">
        <w:r>
          <w:rPr>
            <w:rFonts w:hint="eastAsia" w:ascii="微软雅黑" w:hAnsi="微软雅黑" w:eastAsia="微软雅黑" w:cs="微软雅黑"/>
            <w:color w:val="000000" w:themeColor="text1"/>
            <w:sz w:val="20"/>
            <w:highlight w:val="none"/>
            <w:rPrChange w:id="76" w:author="月诉长安" w:date="2024-07-22T16:14:29Z">
              <w:rPr>
                <w:rFonts w:ascii="微软雅黑" w:hAnsi="微软雅黑" w:eastAsia="微软雅黑" w:cs="微软雅黑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delText>openssl库</w:delText>
        </w:r>
      </w:del>
      <w:del w:id="77" w:author="月诉长安" w:date="2024-07-22T16:10:1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实现RAS非对称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数据加密。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(7)数据传输模块：</w:t>
      </w:r>
      <w:del w:id="78" w:author="月诉长安" w:date="2024-07-22T16:12:34Z">
        <w:r>
          <w:rPr>
            <w:rFonts w:hint="default" w:ascii="微软雅黑" w:hAnsi="微软雅黑" w:eastAsia="微软雅黑" w:cs="微软雅黑"/>
            <w:color w:val="000000" w:themeColor="text1"/>
            <w:sz w:val="20"/>
            <w:lang w:val="en-US"/>
            <w14:textFill>
              <w14:solidFill>
                <w14:schemeClr w14:val="tx1"/>
              </w14:solidFill>
            </w14:textFill>
          </w:rPr>
          <w:delText>在网络数据传输中使用JSON格式</w:delText>
        </w:r>
      </w:del>
      <w:ins w:id="79" w:author="月诉长安" w:date="2024-07-22T16:12:41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定义</w:t>
        </w:r>
      </w:ins>
      <w:ins w:id="80" w:author="月诉长安" w:date="2024-07-22T16:12:42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网络</w:t>
        </w:r>
      </w:ins>
      <w:ins w:id="81" w:author="月诉长安" w:date="2024-07-22T16:12:43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数据</w:t>
        </w:r>
      </w:ins>
      <w:ins w:id="82" w:author="月诉长安" w:date="2024-07-22T16:12:46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头</w:t>
        </w:r>
      </w:ins>
      <w:ins w:id="83" w:author="月诉长安" w:date="2024-07-22T16:12:49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格式</w:t>
        </w:r>
      </w:ins>
      <w:ins w:id="84" w:author="月诉长安" w:date="2024-07-22T16:12:50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和</w:t>
        </w:r>
      </w:ins>
      <w:ins w:id="85" w:author="月诉长安" w:date="2024-07-22T16:13:17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数据</w:t>
        </w:r>
      </w:ins>
      <w:ins w:id="86" w:author="月诉长安" w:date="2024-07-22T16:13:18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体</w:t>
        </w:r>
      </w:ins>
      <w:ins w:id="87" w:author="月诉长安" w:date="2024-07-22T16:13:01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格式</w:t>
        </w:r>
      </w:ins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  <w:del w:id="88" w:author="月诉长安" w:date="2024-07-22T16:13:23Z">
        <w:r>
          <w:rPr>
            <w:rFonts w:hint="eastAsia" w:ascii="微软雅黑" w:hAnsi="微软雅黑" w:eastAsia="微软雅黑" w:cs="微软雅黑"/>
            <w:color w:val="000000" w:themeColor="text1"/>
            <w:sz w:val="20"/>
            <w:highlight w:val="none"/>
            <w:lang w:val="en-US"/>
            <w:rPrChange w:id="89" w:author="月诉长安" w:date="2024-07-22T16:14:34Z">
              <w:rPr>
                <w:rFonts w:hint="default" w:ascii="微软雅黑" w:hAnsi="微软雅黑" w:eastAsia="微软雅黑" w:cs="微软雅黑"/>
                <w:color w:val="000000" w:themeColor="text1"/>
                <w:sz w:val="20"/>
                <w:highlight w:val="yellow"/>
                <w:lang w:val="en-US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delText>利用jsoncpp库</w:delText>
        </w:r>
      </w:del>
      <w:del w:id="90" w:author="月诉长安" w:date="2024-07-22T16:13:23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/>
            <w:rPrChange w:id="91" w:author="月诉长安" w:date="2024-07-22T16:14:34Z">
              <w:rPr>
                <w:rFonts w:hint="default" w:ascii="微软雅黑" w:hAnsi="微软雅黑" w:eastAsia="微软雅黑" w:cs="微软雅黑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delText>解析JSON数据</w:delText>
        </w:r>
      </w:del>
      <w:ins w:id="92" w:author="月诉长安" w:date="2024-07-22T16:13:24Z">
        <w:r>
          <w:rPr>
            <w:rFonts w:hint="eastAsia" w:ascii="微软雅黑" w:hAnsi="微软雅黑" w:eastAsia="微软雅黑" w:cs="微软雅黑"/>
            <w:color w:val="000000" w:themeColor="text1"/>
            <w:sz w:val="20"/>
            <w:highlight w:val="none"/>
            <w:lang w:val="en-US" w:eastAsia="zh-CN"/>
            <w:rPrChange w:id="93" w:author="月诉长安" w:date="2024-07-22T16:14:34Z">
              <w:rPr>
                <w:rFonts w:hint="eastAsia" w:ascii="微软雅黑" w:hAnsi="微软雅黑" w:eastAsia="微软雅黑" w:cs="微软雅黑"/>
                <w:color w:val="000000" w:themeColor="text1"/>
                <w:sz w:val="20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封装</w:t>
        </w:r>
      </w:ins>
      <w:ins w:id="94" w:author="月诉长安" w:date="2024-07-22T16:13:29Z">
        <w:r>
          <w:rPr>
            <w:rFonts w:hint="eastAsia" w:ascii="微软雅黑" w:hAnsi="微软雅黑" w:eastAsia="微软雅黑" w:cs="微软雅黑"/>
            <w:color w:val="000000" w:themeColor="text1"/>
            <w:sz w:val="20"/>
            <w:highlight w:val="none"/>
            <w:lang w:val="en-US" w:eastAsia="zh-CN"/>
            <w:rPrChange w:id="95" w:author="月诉长安" w:date="2024-07-22T16:14:34Z">
              <w:rPr>
                <w:rFonts w:hint="eastAsia" w:ascii="微软雅黑" w:hAnsi="微软雅黑" w:eastAsia="微软雅黑" w:cs="微软雅黑"/>
                <w:color w:val="000000" w:themeColor="text1"/>
                <w:sz w:val="20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对应的</w:t>
        </w:r>
      </w:ins>
      <w:ins w:id="96" w:author="月诉长安" w:date="2024-07-22T16:13:31Z">
        <w:r>
          <w:rPr>
            <w:rFonts w:hint="eastAsia" w:ascii="微软雅黑" w:hAnsi="微软雅黑" w:eastAsia="微软雅黑" w:cs="微软雅黑"/>
            <w:color w:val="000000" w:themeColor="text1"/>
            <w:sz w:val="20"/>
            <w:highlight w:val="none"/>
            <w:lang w:val="en-US" w:eastAsia="zh-CN"/>
            <w:rPrChange w:id="97" w:author="月诉长安" w:date="2024-07-22T16:14:34Z">
              <w:rPr>
                <w:rFonts w:hint="eastAsia" w:ascii="微软雅黑" w:hAnsi="微软雅黑" w:eastAsia="微软雅黑" w:cs="微软雅黑"/>
                <w:color w:val="000000" w:themeColor="text1"/>
                <w:sz w:val="20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数据</w:t>
        </w:r>
      </w:ins>
      <w:ins w:id="98" w:author="月诉长安" w:date="2024-07-22T16:13:33Z">
        <w:r>
          <w:rPr>
            <w:rFonts w:hint="eastAsia" w:ascii="微软雅黑" w:hAnsi="微软雅黑" w:eastAsia="微软雅黑" w:cs="微软雅黑"/>
            <w:color w:val="000000" w:themeColor="text1"/>
            <w:sz w:val="20"/>
            <w:highlight w:val="none"/>
            <w:lang w:val="en-US" w:eastAsia="zh-CN"/>
            <w:rPrChange w:id="99" w:author="月诉长安" w:date="2024-07-22T16:14:34Z">
              <w:rPr>
                <w:rFonts w:hint="eastAsia" w:ascii="微软雅黑" w:hAnsi="微软雅黑" w:eastAsia="微软雅黑" w:cs="微软雅黑"/>
                <w:color w:val="000000" w:themeColor="text1"/>
                <w:sz w:val="20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解析</w:t>
        </w:r>
      </w:ins>
      <w:ins w:id="100" w:author="月诉长安" w:date="2024-07-22T16:13:37Z">
        <w:r>
          <w:rPr>
            <w:rFonts w:hint="eastAsia" w:ascii="微软雅黑" w:hAnsi="微软雅黑" w:eastAsia="微软雅黑" w:cs="微软雅黑"/>
            <w:color w:val="000000" w:themeColor="text1"/>
            <w:sz w:val="20"/>
            <w:highlight w:val="none"/>
            <w:lang w:val="en-US" w:eastAsia="zh-CN"/>
            <w:rPrChange w:id="101" w:author="月诉长安" w:date="2024-07-22T16:14:34Z">
              <w:rPr>
                <w:rFonts w:hint="eastAsia" w:ascii="微软雅黑" w:hAnsi="微软雅黑" w:eastAsia="微软雅黑" w:cs="微软雅黑"/>
                <w:color w:val="000000" w:themeColor="text1"/>
                <w:sz w:val="20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模块</w:t>
        </w:r>
      </w:ins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ins w:id="102" w:author="gerald" w:date="2024-07-16T11:15:00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:rPrChange w:id="103" w:author="月诉长安" w:date="2024-07-22T16:10:41Z">
              <w:rPr>
                <w:rFonts w:hint="eastAsia" w:ascii="微软雅黑" w:hAnsi="微软雅黑" w:eastAsia="微软雅黑" w:cs="微软雅黑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（8）Qt界面研发：</w:t>
        </w:r>
      </w:ins>
      <w:ins w:id="104" w:author="gerald" w:date="2024-07-16T11:15:00Z">
        <w:del w:id="105" w:author="月诉长安" w:date="2024-07-22T16:10:52Z">
          <w:r>
            <w:rPr>
              <w:rFonts w:hint="eastAsia" w:ascii="微软雅黑" w:hAnsi="微软雅黑" w:eastAsia="微软雅黑" w:cs="微软雅黑"/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delText>（补充内容</w:delText>
          </w:r>
        </w:del>
      </w:ins>
      <w:ins w:id="106" w:author="月诉长安" w:date="2024-07-22T16:10:56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开发</w:t>
        </w:r>
      </w:ins>
      <w:ins w:id="107" w:author="月诉长安" w:date="2024-07-22T16:11:14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系统</w:t>
        </w:r>
      </w:ins>
      <w:ins w:id="108" w:author="月诉长安" w:date="2024-07-22T16:11:17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前台</w:t>
        </w:r>
      </w:ins>
      <w:ins w:id="109" w:author="月诉长安" w:date="2024-07-22T16:11:18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，</w:t>
        </w:r>
      </w:ins>
      <w:ins w:id="110" w:author="月诉长安" w:date="2024-07-22T16:13:46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可视化</w:t>
        </w:r>
      </w:ins>
      <w:ins w:id="111" w:author="月诉长安" w:date="2024-07-22T16:11:22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监控</w:t>
        </w:r>
      </w:ins>
      <w:ins w:id="112" w:author="月诉长安" w:date="2024-07-22T16:11:23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各个</w:t>
        </w:r>
      </w:ins>
      <w:ins w:id="113" w:author="月诉长安" w:date="2024-07-22T16:11:24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节点</w:t>
        </w:r>
      </w:ins>
      <w:ins w:id="114" w:author="月诉长安" w:date="2024-07-22T16:11:26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和</w:t>
        </w:r>
      </w:ins>
      <w:ins w:id="115" w:author="月诉长安" w:date="2024-07-22T16:11:28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主</w:t>
        </w:r>
      </w:ins>
      <w:ins w:id="116" w:author="月诉长安" w:date="2024-07-22T16:11:30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服务器</w:t>
        </w:r>
      </w:ins>
      <w:ins w:id="117" w:author="月诉长安" w:date="2024-07-22T16:11:31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数据。</w:t>
        </w:r>
      </w:ins>
      <w:ins w:id="118" w:author="gerald" w:date="2024-07-16T11:15:00Z">
        <w:del w:id="119" w:author="月诉长安" w:date="2024-07-22T16:10:54Z">
          <w:r>
            <w:rPr>
              <w:rFonts w:hint="eastAsia" w:ascii="微软雅黑" w:hAnsi="微软雅黑" w:eastAsia="微软雅黑" w:cs="微软雅黑"/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delText>）</w:delText>
          </w:r>
        </w:del>
      </w:ins>
    </w:p>
    <w:p w14:paraId="4339D216">
      <w:pPr>
        <w:numPr>
          <w:ilvl w:val="0"/>
          <w:numId w:val="3"/>
        </w:numPr>
        <w:spacing w:line="377" w:lineRule="exact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优化阶段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：(1)网络模块的重构：</w:t>
      </w:r>
      <w:del w:id="120" w:author="月诉长安" w:date="2024-07-22T16:39:04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自制网络框架最大并发连接数为约</w:delText>
        </w:r>
      </w:del>
      <w:del w:id="121" w:author="月诉长安" w:date="2024-07-22T16:39:04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1,000个</w:delText>
        </w:r>
      </w:del>
      <w:del w:id="122" w:author="月诉长安" w:date="2024-07-22T16:39:04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。</w:delText>
        </w:r>
      </w:del>
      <w:ins w:id="123" w:author="月诉长安" w:date="2024-07-22T16:20:22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参考</w:t>
        </w:r>
      </w:ins>
      <w:del w:id="124" w:author="月诉长安" w:date="2024-07-22T16:20:20Z">
        <w:r>
          <w:rPr>
            <w:rFonts w:hint="eastAsia" w:ascii="微软雅黑" w:hAnsi="微软雅黑" w:eastAsia="微软雅黑" w:cs="微软雅黑"/>
            <w:color w:val="000000" w:themeColor="text1"/>
            <w:sz w:val="20"/>
            <w:highlight w:val="none"/>
            <w:rPrChange w:id="125" w:author="月诉长安" w:date="2024-07-22T16:20:29Z">
              <w:rPr>
                <w:rFonts w:hint="eastAsia" w:ascii="微软雅黑" w:hAnsi="微软雅黑" w:eastAsia="微软雅黑" w:cs="微软雅黑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delText>切换使用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:highlight w:val="none"/>
          <w:rPrChange w:id="126" w:author="月诉长安" w:date="2024-07-22T16:20:29Z">
            <w:rPr>
              <w:rFonts w:ascii="微软雅黑" w:hAnsi="微软雅黑" w:eastAsia="微软雅黑" w:cs="微软雅黑"/>
              <w:color w:val="000000" w:themeColor="text1"/>
              <w:sz w:val="20"/>
              <w:highlight w:val="yellow"/>
              <w14:textFill>
                <w14:solidFill>
                  <w14:schemeClr w14:val="tx1"/>
                </w14:solidFill>
              </w14:textFill>
            </w:rPr>
          </w:rPrChange>
          <w14:textFill>
            <w14:solidFill>
              <w14:schemeClr w14:val="tx1"/>
            </w14:solidFill>
          </w14:textFill>
        </w:rPr>
        <w:t>Muduo网络库</w:t>
      </w:r>
      <w:ins w:id="127" w:author="月诉长安" w:date="2024-07-22T16:20:31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eastAsia="zh-CN"/>
            <w14:textFill>
              <w14:solidFill>
                <w14:schemeClr w14:val="tx1"/>
              </w14:solidFill>
            </w14:textFill>
          </w:rPr>
          <w:t>，</w:t>
        </w:r>
      </w:ins>
      <w:ins w:id="128" w:author="月诉长安" w:date="2024-07-22T16:39:17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优化</w:t>
        </w:r>
      </w:ins>
      <w:ins w:id="129" w:author="月诉长安" w:date="2024-07-22T16:39:19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网络</w:t>
        </w:r>
      </w:ins>
      <w:ins w:id="130" w:author="月诉长安" w:date="2024-07-22T16:39:21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模块的</w:t>
        </w:r>
      </w:ins>
      <w:ins w:id="131" w:author="月诉长安" w:date="2024-07-22T16:39:25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设计</w:t>
        </w:r>
      </w:ins>
      <w:ins w:id="132" w:author="月诉长安" w:date="2024-07-22T16:39:28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，</w:t>
        </w:r>
      </w:ins>
      <w:del w:id="133" w:author="月诉长安" w:date="2024-07-22T16:20:31Z">
        <w:r>
          <w:rPr>
            <w:rFonts w:ascii="微软雅黑" w:hAnsi="微软雅黑" w:eastAsia="微软雅黑" w:cs="微软雅黑"/>
            <w:color w:val="000000" w:themeColor="text1"/>
            <w:sz w:val="20"/>
            <w:highlight w:val="yellow"/>
            <w14:textFill>
              <w14:solidFill>
                <w14:schemeClr w14:val="tx1"/>
              </w14:solidFill>
            </w14:textFill>
          </w:rPr>
          <w:delText>，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利用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Epoll+reactor模型</w:t>
      </w:r>
      <w:del w:id="134" w:author="月诉长安" w:date="2024-07-22T16:37:01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和</w:delText>
        </w:r>
      </w:del>
      <w:del w:id="135" w:author="月诉长安" w:date="2024-07-22T16:36:55Z">
        <w:r>
          <w:rPr>
            <w:rFonts w:hint="default" w:ascii="微软雅黑" w:hAnsi="微软雅黑" w:eastAsia="微软雅黑" w:cs="微软雅黑"/>
            <w:b/>
            <w:bCs/>
            <w:color w:val="000000" w:themeColor="text1"/>
            <w:sz w:val="20"/>
            <w:lang w:val="en-US"/>
            <w14:textFill>
              <w14:solidFill>
                <w14:schemeClr w14:val="tx1"/>
              </w14:solidFill>
            </w14:textFill>
          </w:rPr>
          <w:delText>多线程</w:delText>
        </w:r>
      </w:del>
      <w:ins w:id="136" w:author="月诉长安" w:date="2024-07-22T16:36:58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线程池</w:t>
        </w:r>
      </w:ins>
      <w:del w:id="137" w:author="月诉长安" w:date="2024-07-22T16:38:13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提</w:delText>
        </w:r>
      </w:del>
      <w:ins w:id="138" w:author="月诉长安" w:date="2024-07-22T16:37:51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可以</w:t>
        </w:r>
      </w:ins>
      <w:ins w:id="139" w:author="月诉长安" w:date="2024-07-22T16:37:54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支持</w:t>
        </w:r>
      </w:ins>
      <w:del w:id="140" w:author="月诉长安" w:date="2024-07-22T16:37:5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升至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超过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10,000个</w:t>
      </w:r>
      <w:ins w:id="141" w:author="月诉长安" w:date="2024-07-22T16:38:30Z">
        <w:r>
          <w:rPr>
            <w:rStyle w:val="10"/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:lang w:val="en-US" w:eastAsia="zh-CN"/>
            <w:rPrChange w:id="142" w:author="月诉长安" w:date="2024-07-22T16:38:41Z">
              <w:rPr>
                <w:rStyle w:val="12"/>
                <w:rFonts w:hint="eastAsia"/>
                <w:b/>
                <w:bCs/>
                <w:lang w:val="en-US" w:eastAsia="zh-CN"/>
              </w:rPr>
            </w:rPrChange>
            <w14:textFill>
              <w14:solidFill>
                <w14:schemeClr w14:val="tx1"/>
              </w14:solidFill>
            </w14:textFill>
          </w:rPr>
          <w:t>保活</w:t>
        </w:r>
      </w:ins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连接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(2)界面卡死优化：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数据高峰期，界面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响应时间可达数秒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，严重时导致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界面假死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采用异步</w:t>
      </w:r>
      <w:ins w:id="143" w:author="gerald" w:date="2024-07-16T11:42:00Z">
        <w:del w:id="144" w:author="月诉长安" w:date="2024-07-22T16:20:47Z">
          <w:r>
            <w:rPr>
              <w:rFonts w:hint="eastAsia" w:ascii="微软雅黑" w:hAnsi="微软雅黑" w:eastAsia="微软雅黑" w:cs="微软雅黑"/>
              <w:b/>
              <w:bCs/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delText>【</w:delText>
          </w:r>
        </w:del>
      </w:ins>
      <w:ins w:id="145" w:author="gerald" w:date="2024-07-16T11:42:00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回调</w:t>
        </w:r>
      </w:ins>
      <w:ins w:id="146" w:author="gerald" w:date="2024-07-16T11:42:00Z">
        <w:del w:id="147" w:author="月诉长安" w:date="2024-07-22T16:20:46Z">
          <w:r>
            <w:rPr>
              <w:rFonts w:hint="eastAsia" w:ascii="微软雅黑" w:hAnsi="微软雅黑" w:eastAsia="微软雅黑" w:cs="微软雅黑"/>
              <w:b/>
              <w:bCs/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delText>】</w:delText>
          </w:r>
        </w:del>
      </w:ins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显示改进，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界面响应时间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稳定在毫秒级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(3)数据库封装优化：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达梦数据库缺乏封装，数据库操作复杂且容易出错。</w:t>
      </w:r>
      <w:del w:id="148" w:author="月诉长安" w:date="2024-07-22T16:39:47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本</w:delText>
        </w:r>
      </w:del>
      <w:del w:id="149" w:author="月诉长安" w:date="2024-07-22T16:39:46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人</w:delText>
        </w:r>
      </w:del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开发了一套封装库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标准化数据库访问和操作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(4)数据处理与存储优化：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消息缓存队列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解决数据接收和存储过程的延时问题，</w:t>
      </w:r>
      <w:ins w:id="150" w:author="月诉长安" w:date="2024-07-22T16:36:30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减少</w:t>
        </w:r>
      </w:ins>
      <w:ins w:id="151" w:author="月诉长安" w:date="2024-07-22T16:36:33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丢包</w:t>
        </w:r>
      </w:ins>
      <w:ins w:id="152" w:author="月诉长安" w:date="2024-07-22T16:36:34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率</w:t>
        </w:r>
      </w:ins>
      <w:del w:id="153" w:author="月诉长安" w:date="2024-07-22T16:36:28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总计数据延迟降低21%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1C3D5D2D">
      <w:pPr>
        <w:tabs>
          <w:tab w:val="right" w:pos="10740"/>
        </w:tabs>
        <w:spacing w:line="377" w:lineRule="exact"/>
        <w:jc w:val="left"/>
        <w:textAlignment w:val="center"/>
        <w:rPr>
          <w:rFonts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 w14:paraId="63862BC8">
      <w:pPr>
        <w:tabs>
          <w:tab w:val="right" w:pos="10740"/>
        </w:tabs>
        <w:spacing w:line="377" w:lineRule="exact"/>
        <w:jc w:val="left"/>
        <w:textAlignment w:val="center"/>
        <w:rPr>
          <w:ins w:id="154" w:author="月诉长安" w:date="2024-07-22T16:29:00Z"/>
          <w:rFonts w:hint="default" w:ascii="微软雅黑" w:hAnsi="微软雅黑" w:eastAsia="微软雅黑" w:cs="微软雅黑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del w:id="155" w:author="月诉长安" w:date="2024-07-30T12:38:58Z">
        <w:r>
          <w:rPr>
            <w:rFonts w:hint="eastAsia" w:ascii="微软雅黑" w:hAnsi="微软雅黑" w:eastAsia="微软雅黑" w:cs="微软雅黑"/>
            <w:b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delText>IDS智慧纵深防护系</w:delText>
        </w:r>
      </w:del>
      <w:del w:id="156" w:author="月诉长安" w:date="2024-07-30T12:38:59Z">
        <w:r>
          <w:rPr>
            <w:rFonts w:hint="eastAsia" w:ascii="微软雅黑" w:hAnsi="微软雅黑" w:eastAsia="微软雅黑" w:cs="微软雅黑"/>
            <w:b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delText>统</w:delText>
        </w:r>
      </w:del>
      <w:ins w:id="157" w:author="月诉长安" w:date="2024-07-30T12:38:49Z">
        <w:r>
          <w:rPr>
            <w:rFonts w:hint="eastAsia" w:ascii="微软雅黑" w:hAnsi="微软雅黑" w:eastAsia="微软雅黑" w:cs="微软雅黑"/>
            <w:b/>
            <w:color w:val="000000" w:themeColor="text1"/>
            <w:sz w:val="28"/>
            <w:szCs w:val="28"/>
            <w:lang w:val="en-US" w:eastAsia="zh-CN"/>
            <w14:textFill>
              <w14:solidFill>
                <w14:schemeClr w14:val="tx1"/>
              </w14:solidFill>
            </w14:textFill>
          </w:rPr>
          <w:t>联动</w:t>
        </w:r>
      </w:ins>
      <w:ins w:id="158" w:author="月诉长安" w:date="2024-07-30T12:38:54Z">
        <w:r>
          <w:rPr>
            <w:rFonts w:hint="eastAsia" w:ascii="微软雅黑" w:hAnsi="微软雅黑" w:eastAsia="微软雅黑" w:cs="微软雅黑"/>
            <w:b/>
            <w:color w:val="000000" w:themeColor="text1"/>
            <w:sz w:val="28"/>
            <w:szCs w:val="28"/>
            <w:lang w:val="en-US" w:eastAsia="zh-CN"/>
            <w14:textFill>
              <w14:solidFill>
                <w14:schemeClr w14:val="tx1"/>
              </w14:solidFill>
            </w14:textFill>
          </w:rPr>
          <w:t>处置系统</w:t>
        </w:r>
      </w:ins>
    </w:p>
    <w:p w14:paraId="792C5040">
      <w:pPr>
        <w:tabs>
          <w:tab w:val="right" w:pos="10740"/>
        </w:tabs>
        <w:spacing w:line="377" w:lineRule="exact"/>
        <w:jc w:val="left"/>
        <w:textAlignment w:val="center"/>
        <w:rPr>
          <w:del w:id="159" w:author="月诉长安" w:date="2024-07-22T16:28:59Z"/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del w:id="160" w:author="月诉长安" w:date="2024-07-22T16:28:59Z">
        <w:r>
          <w:rPr>
            <w:rFonts w:hint="eastAsia" w:ascii="微软雅黑" w:hAnsi="微软雅黑" w:eastAsia="微软雅黑" w:cs="微软雅黑"/>
            <w:b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w:delText>（IntelliDepth Defense System）</w:delText>
        </w:r>
      </w:del>
    </w:p>
    <w:p w14:paraId="340F9D57">
      <w:pPr>
        <w:tabs>
          <w:tab w:val="right" w:pos="10740"/>
        </w:tabs>
        <w:spacing w:line="377" w:lineRule="exact"/>
        <w:jc w:val="left"/>
        <w:textAlignment w:val="center"/>
        <w:rPr>
          <w:rFonts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项目介绍：</w:t>
      </w:r>
    </w:p>
    <w:p w14:paraId="5613D045">
      <w:pPr>
        <w:tabs>
          <w:tab w:val="right" w:pos="10740"/>
        </w:tabs>
        <w:spacing w:line="377" w:lineRule="exact"/>
        <w:ind w:firstLine="400" w:firstLineChars="200"/>
        <w:jc w:val="left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del w:id="161" w:author="月诉长安" w:date="2024-07-30T12:39:10Z">
        <w:r>
          <w:rPr>
            <w:rFonts w:hint="default" w:ascii="微软雅黑" w:hAnsi="微软雅黑" w:eastAsia="微软雅黑" w:cs="微软雅黑"/>
            <w:color w:val="000000" w:themeColor="text1"/>
            <w:sz w:val="20"/>
            <w:lang w:val="en-US"/>
            <w14:textFill>
              <w14:solidFill>
                <w14:schemeClr w14:val="tx1"/>
              </w14:solidFill>
            </w14:textFill>
          </w:rPr>
          <w:delText>IDS智慧纵深防护</w:delText>
        </w:r>
      </w:del>
      <w:ins w:id="162" w:author="月诉长安" w:date="2024-07-30T12:39:12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联动</w:t>
        </w:r>
      </w:ins>
      <w:ins w:id="163" w:author="月诉长安" w:date="2024-07-30T12:39:13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处置</w:t>
        </w:r>
      </w:ins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系统是本人在</w:t>
      </w:r>
      <w:ins w:id="164" w:author="月诉长安" w:date="2024-07-22T16:28:22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中国</w:t>
        </w:r>
      </w:ins>
      <w:ins w:id="165" w:author="月诉长安" w:date="2024-07-22T16:28:24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科学院</w:t>
        </w:r>
      </w:ins>
      <w:ins w:id="166" w:author="月诉长安" w:date="2024-07-22T16:28:28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信工</w:t>
        </w:r>
      </w:ins>
      <w:ins w:id="167" w:author="月诉长安" w:date="2024-07-22T16:28:29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所</w:t>
        </w:r>
      </w:ins>
      <w:del w:id="168" w:author="月诉长安" w:date="2024-07-22T16:27:58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”</w:delText>
        </w:r>
      </w:del>
      <w:del w:id="169" w:author="月诉长安" w:date="2024-07-22T16:27:41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新北洋信息技术</w:delText>
        </w:r>
      </w:del>
      <w:del w:id="170" w:author="月诉长安" w:date="2024-07-22T16:27:44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“</w:delText>
        </w:r>
      </w:del>
      <w:del w:id="171" w:author="月诉长安" w:date="2024-07-22T16:27:48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负</w:delText>
        </w:r>
      </w:del>
      <w:del w:id="172" w:author="月诉长安" w:date="2024-07-22T16:27:47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责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的项目，网络安全解决方案</w:t>
      </w:r>
      <w:del w:id="173" w:author="月诉长安" w:date="2024-07-22T16:28:38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，</w:delText>
        </w:r>
      </w:del>
      <w:del w:id="174" w:author="月诉长安" w:date="2024-07-22T16:28:35Z">
        <w:r>
          <w:rPr>
            <w:rFonts w:hint="default" w:ascii="微软雅黑" w:hAnsi="微软雅黑" w:eastAsia="微软雅黑" w:cs="微软雅黑"/>
            <w:color w:val="000000" w:themeColor="text1"/>
            <w:sz w:val="20"/>
            <w:lang w:val="en-US"/>
            <w14:textFill>
              <w14:solidFill>
                <w14:schemeClr w14:val="tx1"/>
              </w14:solidFill>
            </w14:textFill>
          </w:rPr>
          <w:delText>防护企业免受多样化的网络威胁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。系统集成了监控技术、智能数据分析和自动化响应机制等。本人主要负责远程控制管理</w:t>
      </w:r>
      <w:ins w:id="175" w:author="gerald" w:date="2024-07-20T09:45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、</w:t>
        </w:r>
      </w:ins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文件操作</w:t>
      </w:r>
      <w:ins w:id="176" w:author="gerald" w:date="2024-07-20T09:45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、</w:t>
        </w:r>
      </w:ins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屏幕操作及</w:t>
      </w:r>
      <w:ins w:id="177" w:author="月诉长安" w:date="2024-07-22T16:45:06Z">
        <w:r>
          <w:rPr>
            <w:rFonts w:hint="eastAsia" w:ascii="微软雅黑" w:hAnsi="微软雅黑" w:eastAsia="微软雅黑" w:cs="微软雅黑"/>
            <w:b w:val="0"/>
            <w:bCs w:val="0"/>
            <w:color w:val="000000" w:themeColor="text1"/>
            <w:sz w:val="20"/>
            <w:lang w:val="en-US" w:eastAsia="zh-CN"/>
            <w:rPrChange w:id="178" w:author="月诉长安" w:date="2024-07-22T16:45:10Z"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联动处置</w:t>
        </w:r>
      </w:ins>
      <w:del w:id="179" w:author="月诉长安" w:date="2024-07-22T16:45:06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威胁评级</w:delText>
        </w:r>
      </w:del>
      <w:ins w:id="180" w:author="gerald" w:date="2024-07-20T09:45:00Z">
        <w:del w:id="181" w:author="月诉长安" w:date="2024-07-22T16:45:06Z">
          <w:r>
            <w:rPr>
              <w:rFonts w:hint="eastAsia" w:ascii="微软雅黑" w:hAnsi="微软雅黑" w:eastAsia="微软雅黑" w:cs="微软雅黑"/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delText>等</w:delText>
          </w:r>
        </w:del>
      </w:ins>
      <w:ins w:id="182" w:author="gerald" w:date="2024-07-20T09:45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模块</w:t>
        </w:r>
      </w:ins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的开发；</w:t>
      </w:r>
    </w:p>
    <w:p w14:paraId="5129D3B6">
      <w:pPr>
        <w:tabs>
          <w:tab w:val="right" w:pos="10740"/>
        </w:tabs>
        <w:spacing w:line="377" w:lineRule="exact"/>
        <w:jc w:val="left"/>
        <w:textAlignment w:val="center"/>
        <w:rPr>
          <w:rFonts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主要负责模块：</w:t>
      </w:r>
    </w:p>
    <w:p w14:paraId="4CABD57E">
      <w:pPr>
        <w:numPr>
          <w:ilvl w:val="0"/>
          <w:numId w:val="4"/>
        </w:numPr>
        <w:spacing w:line="377" w:lineRule="exact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远程终端管理模块：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实现对终端设备的远程操作，</w:t>
      </w:r>
      <w:ins w:id="183" w:author="gerald" w:date="2024-07-20T09:46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包括</w:t>
        </w:r>
      </w:ins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启动和停止进程、调整系统配置、执行脚本等。基于TCP协议进行被控机与主控机的网络传输，自定义数据协议实现包解析（包括包头、包命令与包数据等）与校验流程，过滤嗅探包并优化了 TCP 拆包/粘包问题。</w:t>
      </w:r>
    </w:p>
    <w:p w14:paraId="772A1D95">
      <w:pPr>
        <w:numPr>
          <w:ilvl w:val="0"/>
          <w:numId w:val="4"/>
        </w:numPr>
        <w:spacing w:line="377" w:lineRule="exact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文件操作模块：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实现文件的分块传输和校验。支持文件上传、下载和删除等操作。文件传输过程采用加密和校验机制。</w:t>
      </w:r>
    </w:p>
    <w:p w14:paraId="25BDE307">
      <w:pPr>
        <w:numPr>
          <w:ilvl w:val="0"/>
          <w:numId w:val="4"/>
        </w:numPr>
        <w:spacing w:line="377" w:lineRule="exac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屏幕操作模块：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实现远程桌面查看和操作功能，支持屏幕捕获、鼠标和键盘事件传输。</w:t>
      </w:r>
    </w:p>
    <w:p w14:paraId="00BB4DCD">
      <w:pPr>
        <w:numPr>
          <w:ilvl w:val="0"/>
          <w:numId w:val="4"/>
        </w:numPr>
        <w:spacing w:line="377" w:lineRule="exact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ins w:id="184" w:author="月诉长安" w:date="2024-07-22T16:26:13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联动</w:t>
        </w:r>
      </w:ins>
      <w:ins w:id="185" w:author="月诉长安" w:date="2024-07-22T16:26:14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处置</w:t>
        </w:r>
      </w:ins>
      <w:del w:id="186" w:author="月诉长安" w:date="2024-07-22T16:26:09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威胁评级</w:delText>
        </w:r>
      </w:del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模块：</w:t>
      </w:r>
      <w:ins w:id="187" w:author="月诉长安" w:date="2024-07-22T16:26:30Z">
        <w:r>
          <w:rPr>
            <w:rFonts w:hint="eastAsia" w:ascii="微软雅黑" w:hAnsi="微软雅黑" w:eastAsia="微软雅黑" w:cs="微软雅黑"/>
            <w:b w:val="0"/>
            <w:bCs w:val="0"/>
            <w:color w:val="000000" w:themeColor="text1"/>
            <w:sz w:val="20"/>
            <w:lang w:val="en-US" w:eastAsia="zh-CN"/>
            <w:rPrChange w:id="188" w:author="月诉长安" w:date="2024-07-22T16:27:20Z"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模块</w:t>
        </w:r>
      </w:ins>
      <w:ins w:id="189" w:author="月诉长安" w:date="2024-07-22T16:26:34Z">
        <w:r>
          <w:rPr>
            <w:rFonts w:hint="eastAsia" w:ascii="微软雅黑" w:hAnsi="微软雅黑" w:eastAsia="微软雅黑" w:cs="微软雅黑"/>
            <w:b w:val="0"/>
            <w:bCs w:val="0"/>
            <w:color w:val="000000" w:themeColor="text1"/>
            <w:sz w:val="20"/>
            <w:lang w:val="en-US" w:eastAsia="zh-CN"/>
            <w:rPrChange w:id="190" w:author="月诉长安" w:date="2024-07-22T16:27:20Z"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根据</w:t>
        </w:r>
      </w:ins>
      <w:ins w:id="191" w:author="月诉长安" w:date="2024-07-22T16:26:36Z">
        <w:r>
          <w:rPr>
            <w:rFonts w:hint="eastAsia" w:ascii="微软雅黑" w:hAnsi="微软雅黑" w:eastAsia="微软雅黑" w:cs="微软雅黑"/>
            <w:b w:val="0"/>
            <w:bCs w:val="0"/>
            <w:color w:val="000000" w:themeColor="text1"/>
            <w:sz w:val="20"/>
            <w:lang w:val="en-US" w:eastAsia="zh-CN"/>
            <w:rPrChange w:id="192" w:author="月诉长安" w:date="2024-07-22T16:27:20Z"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检测</w:t>
        </w:r>
      </w:ins>
      <w:ins w:id="193" w:author="月诉长安" w:date="2024-07-22T16:26:46Z">
        <w:r>
          <w:rPr>
            <w:rFonts w:hint="eastAsia" w:ascii="微软雅黑" w:hAnsi="微软雅黑" w:eastAsia="微软雅黑" w:cs="微软雅黑"/>
            <w:b w:val="0"/>
            <w:bCs w:val="0"/>
            <w:color w:val="000000" w:themeColor="text1"/>
            <w:sz w:val="20"/>
            <w:lang w:val="en-US" w:eastAsia="zh-CN"/>
            <w:rPrChange w:id="194" w:author="月诉长安" w:date="2024-07-22T16:27:20Z"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系统上报</w:t>
        </w:r>
      </w:ins>
      <w:ins w:id="195" w:author="月诉长安" w:date="2024-07-22T16:26:48Z">
        <w:r>
          <w:rPr>
            <w:rFonts w:hint="eastAsia" w:ascii="微软雅黑" w:hAnsi="微软雅黑" w:eastAsia="微软雅黑" w:cs="微软雅黑"/>
            <w:b w:val="0"/>
            <w:bCs w:val="0"/>
            <w:color w:val="000000" w:themeColor="text1"/>
            <w:sz w:val="20"/>
            <w:lang w:val="en-US" w:eastAsia="zh-CN"/>
            <w:rPrChange w:id="196" w:author="月诉长安" w:date="2024-07-22T16:27:20Z"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rPrChange>
            <w14:textFill>
              <w14:solidFill>
                <w14:schemeClr w14:val="tx1"/>
              </w14:solidFill>
            </w14:textFill>
          </w:rPr>
          <w:t>异常</w:t>
        </w:r>
      </w:ins>
      <w:del w:id="197" w:author="月诉长安" w:date="2024-07-22T16:26:28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系统自动检测网络中异常活动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，通过预定义的标准对其进行评级。支持管理员根据特定需求定制威胁评级参数。生成威胁报告（</w:t>
      </w:r>
      <w:ins w:id="198" w:author="gerald" w:date="2024-07-20T09:46:00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包括</w:t>
        </w:r>
      </w:ins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威胁类型、潜在影响、推荐缓解措施）。</w:t>
      </w:r>
    </w:p>
    <w:p w14:paraId="2CA4652D">
      <w:pPr>
        <w:numPr>
          <w:ilvl w:val="0"/>
          <w:numId w:val="4"/>
        </w:numPr>
        <w:spacing w:line="377" w:lineRule="exact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界面模块：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基于QT框架实现动态显示网络流量图、系统警报、活跃终端列表等关键信息，集成远程控制模块的功能，如远程桌面控制、文件管理操作界面等。</w:t>
      </w:r>
    </w:p>
    <w:p w14:paraId="39CA2F90">
      <w:pPr>
        <w:tabs>
          <w:tab w:val="right" w:pos="10740"/>
        </w:tabs>
        <w:spacing w:line="377" w:lineRule="exact"/>
        <w:jc w:val="left"/>
        <w:textAlignment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C8F7FD8">
      <w:pPr>
        <w:tabs>
          <w:tab w:val="right" w:pos="10740"/>
        </w:tabs>
        <w:spacing w:line="377" w:lineRule="exact"/>
        <w:jc w:val="left"/>
        <w:textAlignment w:val="center"/>
        <w:rPr>
          <w:rFonts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银行智能柜员机</w:t>
      </w:r>
    </w:p>
    <w:p w14:paraId="48283911">
      <w:pPr>
        <w:tabs>
          <w:tab w:val="right" w:pos="10740"/>
        </w:tabs>
        <w:spacing w:line="377" w:lineRule="exact"/>
        <w:jc w:val="left"/>
        <w:textAlignment w:val="center"/>
        <w:rPr>
          <w:rFonts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项目介绍：</w:t>
      </w:r>
    </w:p>
    <w:p w14:paraId="4A221279">
      <w:pPr>
        <w:tabs>
          <w:tab w:val="right" w:pos="10740"/>
        </w:tabs>
        <w:spacing w:line="377" w:lineRule="exact"/>
        <w:ind w:firstLine="400" w:firstLineChars="200"/>
        <w:jc w:val="left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银行智能柜员机是本人在”新北洋信息技术“参与的项目，主要负责为智能柜员机（ATM）业务层提供统一的接口，屏蔽业务逻辑与底层硬件之间的差异，根据银行需求开发和优化新的业务模块。以及跨平台ATM模拟器的前后台开发。</w:t>
      </w:r>
    </w:p>
    <w:p w14:paraId="182B88DF">
      <w:pPr>
        <w:tabs>
          <w:tab w:val="right" w:pos="10740"/>
        </w:tabs>
        <w:spacing w:line="377" w:lineRule="exact"/>
        <w:jc w:val="left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主要负责模块：</w:t>
      </w:r>
    </w:p>
    <w:p w14:paraId="592E8F7A">
      <w:pPr>
        <w:numPr>
          <w:ilvl w:val="0"/>
          <w:numId w:val="5"/>
        </w:numPr>
        <w:spacing w:line="377" w:lineRule="exact"/>
        <w:textAlignment w:val="center"/>
        <w:rPr>
          <w:rFonts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硬件中间层开发：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开发了一套</w:t>
      </w:r>
      <w:ins w:id="199" w:author="月诉长安" w:date="2024-07-22T16:29:29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统一的</w:t>
        </w:r>
      </w:ins>
      <w:ins w:id="200" w:author="月诉长安" w:date="2024-07-22T16:29:31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硬件</w:t>
        </w:r>
      </w:ins>
      <w:ins w:id="201" w:author="月诉长安" w:date="2024-07-22T16:29:32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中间层</w:t>
        </w:r>
      </w:ins>
      <w:del w:id="202" w:author="月诉长安" w:date="2024-07-22T16:29:27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硬件抽象库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，通过C++编程实现，支持不同品牌和型号的</w:t>
      </w:r>
      <w:del w:id="203" w:author="月诉长安" w:date="2024-07-22T16:29:39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ATM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硬件</w:t>
      </w:r>
      <w:ins w:id="204" w:author="月诉长安" w:date="2024-07-22T16:29:47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模块</w:t>
        </w:r>
      </w:ins>
      <w:ins w:id="205" w:author="月诉长安" w:date="2024-07-22T16:29:51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，</w:t>
        </w:r>
      </w:ins>
      <w:ins w:id="206" w:author="月诉长安" w:date="2024-07-22T16:29:53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向</w:t>
        </w:r>
      </w:ins>
      <w:ins w:id="207" w:author="月诉长安" w:date="2024-07-22T16:29:54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业务层</w:t>
        </w:r>
      </w:ins>
      <w:ins w:id="208" w:author="月诉长安" w:date="2024-07-22T16:29:57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提供</w:t>
        </w:r>
      </w:ins>
      <w:ins w:id="209" w:author="月诉长安" w:date="2024-07-22T16:29:59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稳定</w:t>
        </w:r>
      </w:ins>
      <w:ins w:id="210" w:author="月诉长安" w:date="2024-07-22T16:30:04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功能的</w:t>
        </w:r>
      </w:ins>
      <w:ins w:id="211" w:author="月诉长安" w:date="2024-07-22T16:30:06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接口</w:t>
        </w:r>
      </w:ins>
      <w:ins w:id="212" w:author="月诉长安" w:date="2024-07-22T16:30:07Z">
        <w:r>
          <w:rPr>
            <w:rFonts w:hint="eastAsia" w:ascii="微软雅黑" w:hAnsi="微软雅黑" w:eastAsia="微软雅黑" w:cs="微软雅黑"/>
            <w:color w:val="000000" w:themeColor="text1"/>
            <w:sz w:val="20"/>
            <w:lang w:val="en-US" w:eastAsia="zh-CN"/>
            <w14:textFill>
              <w14:solidFill>
                <w14:schemeClr w14:val="tx1"/>
              </w14:solidFill>
            </w14:textFill>
          </w:rPr>
          <w:t>，</w:t>
        </w:r>
      </w:ins>
      <w:del w:id="213" w:author="月诉长安" w:date="2024-07-22T16:30:16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。该库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包含了对ATM常用硬件如钞票分发器、读卡器、打印机等</w:t>
      </w:r>
      <w:del w:id="214" w:author="月诉长安" w:date="2024-07-22T16:30:28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的抽</w:delText>
        </w:r>
      </w:del>
      <w:del w:id="215" w:author="月诉长安" w:date="2024-07-22T16:30:27Z">
        <w:r>
          <w:rPr>
            <w:rFonts w:hint="eastAsia" w:ascii="微软雅黑" w:hAnsi="微软雅黑" w:eastAsia="微软雅黑" w:cs="微软雅黑"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delText>象接口</w:delText>
        </w:r>
      </w:del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。</w:t>
      </w:r>
    </w:p>
    <w:p w14:paraId="6A432B90">
      <w:pPr>
        <w:numPr>
          <w:ilvl w:val="0"/>
          <w:numId w:val="6"/>
        </w:numPr>
        <w:spacing w:line="377" w:lineRule="exac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ATM模拟器开发</w:t>
      </w:r>
    </w:p>
    <w:p w14:paraId="2DEB10E6">
      <w:pPr>
        <w:numPr>
          <w:ilvl w:val="1"/>
          <w:numId w:val="6"/>
        </w:numPr>
        <w:spacing w:line="377" w:lineRule="exac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界面与后台开发：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全面负责Qt界面设计及后端逻辑实现，实现了ATM操作的所有主要功能，如交易处理、用户认证、错误处理等。</w:t>
      </w:r>
    </w:p>
    <w:p w14:paraId="2DF41C60">
      <w:pPr>
        <w:numPr>
          <w:ilvl w:val="1"/>
          <w:numId w:val="6"/>
        </w:numPr>
        <w:spacing w:line="377" w:lineRule="exac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ins w:id="216" w:author="gerald" w:date="2024-07-20T09:49:00Z">
        <w:r>
          <w:rPr>
            <w:rFonts w:hint="eastAsia" w:ascii="微软雅黑" w:hAnsi="微软雅黑" w:eastAsia="微软雅黑" w:cs="微软雅黑"/>
            <w:b/>
            <w:bCs/>
            <w:color w:val="000000" w:themeColor="text1"/>
            <w:sz w:val="20"/>
            <w14:textFill>
              <w14:solidFill>
                <w14:schemeClr w14:val="tx1"/>
              </w14:solidFill>
            </w14:textFill>
          </w:rPr>
          <w:t>功能</w:t>
        </w:r>
      </w:ins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模块开发：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开发并集成多个关键模块，包括读卡器模块、出钞模块、刷卡器模块和签字模块，每个模块均能精确模拟实际ATM机的相应功能。</w:t>
      </w:r>
    </w:p>
    <w:p w14:paraId="08F15A08">
      <w:pPr>
        <w:numPr>
          <w:ilvl w:val="1"/>
          <w:numId w:val="6"/>
        </w:numPr>
        <w:spacing w:line="377" w:lineRule="exact"/>
        <w:textAlignment w:val="center"/>
        <w:rPr>
          <w:rFonts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0"/>
          <w14:textFill>
            <w14:solidFill>
              <w14:schemeClr w14:val="tx1"/>
            </w14:solidFill>
          </w14:textFill>
        </w:rPr>
        <w:t>自动化测试支持：</w:t>
      </w:r>
      <w:r>
        <w:rPr>
          <w:rFonts w:hint="eastAsia" w:ascii="微软雅黑" w:hAnsi="微软雅黑" w:eastAsia="微软雅黑" w:cs="微软雅黑"/>
          <w:color w:val="000000" w:themeColor="text1"/>
          <w:sz w:val="20"/>
          <w14:textFill>
            <w14:solidFill>
              <w14:schemeClr w14:val="tx1"/>
            </w14:solidFill>
          </w14:textFill>
        </w:rPr>
        <w:t>构建模拟器API，支持脚本自动化测试，允许测试脚本模拟用户交互和硬件响应。</w:t>
      </w:r>
    </w:p>
    <w:sectPr>
      <w:pgSz w:w="11906" w:h="16838"/>
      <w:pgMar w:top="578" w:right="578" w:bottom="578" w:left="578" w:header="851" w:footer="992" w:gutter="0"/>
      <w:cols w:space="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E67F93"/>
    <w:multiLevelType w:val="multilevel"/>
    <w:tmpl w:val="09E67F9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A514BFF"/>
    <w:multiLevelType w:val="multilevel"/>
    <w:tmpl w:val="1A514B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D7E20B7"/>
    <w:multiLevelType w:val="multilevel"/>
    <w:tmpl w:val="1D7E20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19D153A"/>
    <w:multiLevelType w:val="multilevel"/>
    <w:tmpl w:val="319D15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A5E36AA"/>
    <w:multiLevelType w:val="multilevel"/>
    <w:tmpl w:val="7A5E36A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D434E0B"/>
    <w:multiLevelType w:val="multilevel"/>
    <w:tmpl w:val="7D434E0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erald">
    <w15:presenceInfo w15:providerId="None" w15:userId="gerald"/>
  </w15:person>
  <w15:person w15:author="月诉长安">
    <w15:presenceInfo w15:providerId="WPS Office" w15:userId="2808209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Q3ZTVjMWRkNmY5YjAyMTZkN2I0MTJmYjY4YzFmYWQifQ=="/>
  </w:docVars>
  <w:rsids>
    <w:rsidRoot w:val="00B4535D"/>
    <w:rsid w:val="000B1903"/>
    <w:rsid w:val="00182CCB"/>
    <w:rsid w:val="002C2422"/>
    <w:rsid w:val="00356FDD"/>
    <w:rsid w:val="00375685"/>
    <w:rsid w:val="005D097D"/>
    <w:rsid w:val="006C5739"/>
    <w:rsid w:val="008C50CE"/>
    <w:rsid w:val="00A41EC1"/>
    <w:rsid w:val="00AF27A0"/>
    <w:rsid w:val="00B4535D"/>
    <w:rsid w:val="00CA711C"/>
    <w:rsid w:val="00CD1FA2"/>
    <w:rsid w:val="00D37403"/>
    <w:rsid w:val="00FB3D21"/>
    <w:rsid w:val="016A68E3"/>
    <w:rsid w:val="03607E38"/>
    <w:rsid w:val="042B4089"/>
    <w:rsid w:val="04685352"/>
    <w:rsid w:val="05132FA0"/>
    <w:rsid w:val="052154BF"/>
    <w:rsid w:val="065A1D10"/>
    <w:rsid w:val="06F66A99"/>
    <w:rsid w:val="074F739B"/>
    <w:rsid w:val="0797465F"/>
    <w:rsid w:val="09452F07"/>
    <w:rsid w:val="0BA31411"/>
    <w:rsid w:val="0C081AC9"/>
    <w:rsid w:val="0CBB7955"/>
    <w:rsid w:val="0DAE412D"/>
    <w:rsid w:val="125A76E4"/>
    <w:rsid w:val="15117FF4"/>
    <w:rsid w:val="15467984"/>
    <w:rsid w:val="15C84158"/>
    <w:rsid w:val="16D05A55"/>
    <w:rsid w:val="17EA0A1A"/>
    <w:rsid w:val="19E03AC5"/>
    <w:rsid w:val="1B0C1510"/>
    <w:rsid w:val="1B397CEE"/>
    <w:rsid w:val="1DFA6CCA"/>
    <w:rsid w:val="1EAE4AD7"/>
    <w:rsid w:val="1F57262B"/>
    <w:rsid w:val="22815CA2"/>
    <w:rsid w:val="22FC4CFC"/>
    <w:rsid w:val="23215437"/>
    <w:rsid w:val="23CA76F3"/>
    <w:rsid w:val="241C15E2"/>
    <w:rsid w:val="24624F97"/>
    <w:rsid w:val="25F037B5"/>
    <w:rsid w:val="275166C1"/>
    <w:rsid w:val="27822722"/>
    <w:rsid w:val="2A7077D6"/>
    <w:rsid w:val="2B1C788B"/>
    <w:rsid w:val="2B3F64B8"/>
    <w:rsid w:val="31823F49"/>
    <w:rsid w:val="31BD2FCF"/>
    <w:rsid w:val="31ED74CF"/>
    <w:rsid w:val="31EE417F"/>
    <w:rsid w:val="342225B2"/>
    <w:rsid w:val="36631FA7"/>
    <w:rsid w:val="39835159"/>
    <w:rsid w:val="3AC1610B"/>
    <w:rsid w:val="3B044964"/>
    <w:rsid w:val="3D79B774"/>
    <w:rsid w:val="3FFB3FA0"/>
    <w:rsid w:val="41FD4D22"/>
    <w:rsid w:val="4246332F"/>
    <w:rsid w:val="431E2E17"/>
    <w:rsid w:val="451A7FD0"/>
    <w:rsid w:val="46A050D8"/>
    <w:rsid w:val="49374CC0"/>
    <w:rsid w:val="495E1D87"/>
    <w:rsid w:val="49AE14AE"/>
    <w:rsid w:val="4A08645B"/>
    <w:rsid w:val="4B8A1AED"/>
    <w:rsid w:val="4B91589F"/>
    <w:rsid w:val="4F61452A"/>
    <w:rsid w:val="504A5D2A"/>
    <w:rsid w:val="51B31B52"/>
    <w:rsid w:val="52707538"/>
    <w:rsid w:val="548F12B2"/>
    <w:rsid w:val="54DD185F"/>
    <w:rsid w:val="57113E2D"/>
    <w:rsid w:val="57352888"/>
    <w:rsid w:val="59D53AA9"/>
    <w:rsid w:val="5B8C48AA"/>
    <w:rsid w:val="5CF11589"/>
    <w:rsid w:val="5D556F57"/>
    <w:rsid w:val="5DA860E1"/>
    <w:rsid w:val="5E174F66"/>
    <w:rsid w:val="5E196981"/>
    <w:rsid w:val="5E333D80"/>
    <w:rsid w:val="5FDD6307"/>
    <w:rsid w:val="61651959"/>
    <w:rsid w:val="61FE72A8"/>
    <w:rsid w:val="637D3654"/>
    <w:rsid w:val="64123329"/>
    <w:rsid w:val="64910643"/>
    <w:rsid w:val="64E77B0C"/>
    <w:rsid w:val="65A14CEC"/>
    <w:rsid w:val="68FB7BB3"/>
    <w:rsid w:val="6A32706A"/>
    <w:rsid w:val="6B4E30DA"/>
    <w:rsid w:val="6D4F004B"/>
    <w:rsid w:val="6E953924"/>
    <w:rsid w:val="6F116A96"/>
    <w:rsid w:val="6F8E3AA9"/>
    <w:rsid w:val="71FB41EE"/>
    <w:rsid w:val="72EB7672"/>
    <w:rsid w:val="734F271E"/>
    <w:rsid w:val="755125DA"/>
    <w:rsid w:val="777344AD"/>
    <w:rsid w:val="77850A78"/>
    <w:rsid w:val="7B646D6B"/>
    <w:rsid w:val="7D2A7303"/>
    <w:rsid w:val="7D767E94"/>
    <w:rsid w:val="7E2A08A8"/>
    <w:rsid w:val="B7EF85B3"/>
    <w:rsid w:val="E6C89466"/>
    <w:rsid w:val="E967F9E4"/>
    <w:rsid w:val="ECB5B421"/>
    <w:rsid w:val="F7BC48BF"/>
    <w:rsid w:val="FEDB9ADA"/>
    <w:rsid w:val="FFA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3"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4"/>
    <w:qFormat/>
    <w:uiPriority w:val="0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annotation reference"/>
    <w:basedOn w:val="10"/>
    <w:qFormat/>
    <w:uiPriority w:val="0"/>
    <w:rPr>
      <w:sz w:val="21"/>
      <w:szCs w:val="21"/>
    </w:rPr>
  </w:style>
  <w:style w:type="character" w:customStyle="1" w:styleId="13">
    <w:name w:val="批注文字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4">
    <w:name w:val="批注主题 字符"/>
    <w:basedOn w:val="13"/>
    <w:link w:val="7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paragraph" w:customStyle="1" w:styleId="1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6">
    <w:name w:val="批注框文本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7">
    <w:name w:val="List Paragraph"/>
    <w:basedOn w:val="1"/>
    <w:uiPriority w:val="99"/>
    <w:pPr>
      <w:ind w:firstLine="420" w:firstLineChars="200"/>
    </w:pPr>
  </w:style>
  <w:style w:type="character" w:customStyle="1" w:styleId="18">
    <w:name w:val="页眉 字符"/>
    <w:basedOn w:val="10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74D343-69DF-4375-B7E4-525CC23583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2072</Words>
  <Characters>2375</Characters>
  <Lines>19</Lines>
  <Paragraphs>5</Paragraphs>
  <TotalTime>15</TotalTime>
  <ScaleCrop>false</ScaleCrop>
  <LinksUpToDate>false</LinksUpToDate>
  <CharactersWithSpaces>2628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2024-07-16T03:19:00Z</dcterms:created>
  <dc:creator>FKYPLX2</dc:creator>
  <cp:lastModifiedBy>月诉长安</cp:lastModifiedBy>
  <dcterms:modified xsi:type="dcterms:W3CDTF">2024-07-30T08:44:42Z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9C2EFC54CCA74793B38D04CDA2E9D996_13</vt:lpwstr>
  </property>
</Properties>
</file>